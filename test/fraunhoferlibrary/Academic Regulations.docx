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D21" w:rsidRDefault="003F3D21" w:rsidP="003F3D21">
      <w:pPr>
        <w:pStyle w:val="Titel"/>
        <w:rPr>
          <w:ins w:id="1" w:author="Entwicklung" w:date="2010-09-09T11:15:00Z"/>
        </w:rPr>
      </w:pPr>
    </w:p>
    <w:p w:rsidR="00000000" w:rsidRDefault="00C83A12">
      <w:pPr>
        <w:pStyle w:val="Titel"/>
        <w:rPr>
          <w:ins w:id="2" w:author="Entwicklung" w:date="2010-09-09T11:15:00Z"/>
        </w:rPr>
      </w:pPr>
    </w:p>
    <w:p w:rsidR="00000000" w:rsidRDefault="00C83A12">
      <w:pPr>
        <w:pStyle w:val="Titel"/>
        <w:rPr>
          <w:ins w:id="3" w:author="Entwicklung" w:date="2010-09-09T11:15:00Z"/>
        </w:rPr>
      </w:pPr>
    </w:p>
    <w:p w:rsidR="00000000" w:rsidRDefault="00C83A12">
      <w:pPr>
        <w:pStyle w:val="Titel"/>
        <w:rPr>
          <w:ins w:id="4" w:author="Entwicklung" w:date="2010-09-09T11:15:00Z"/>
        </w:rPr>
      </w:pPr>
    </w:p>
    <w:p w:rsidR="00000000" w:rsidRDefault="00C83A12">
      <w:pPr>
        <w:pStyle w:val="Titel"/>
        <w:rPr>
          <w:ins w:id="5" w:author="Entwicklung" w:date="2010-09-09T11:15:00Z"/>
        </w:rPr>
      </w:pPr>
    </w:p>
    <w:p w:rsidR="00000000" w:rsidRDefault="00C83A12">
      <w:pPr>
        <w:pStyle w:val="Titel"/>
        <w:rPr>
          <w:ins w:id="6" w:author="Entwicklung" w:date="2010-09-09T11:15:00Z"/>
        </w:rPr>
      </w:pPr>
    </w:p>
    <w:p w:rsidR="00000000" w:rsidRDefault="00C83A12">
      <w:pPr>
        <w:pStyle w:val="Titel"/>
        <w:rPr>
          <w:ins w:id="7" w:author="Entwicklung" w:date="2010-09-09T11:15:00Z"/>
        </w:rPr>
      </w:pPr>
    </w:p>
    <w:p w:rsidR="00000000" w:rsidRDefault="00C83A12">
      <w:pPr>
        <w:pStyle w:val="Titel"/>
        <w:rPr>
          <w:ins w:id="8" w:author="Entwicklung" w:date="2010-09-09T11:15:00Z"/>
        </w:rPr>
      </w:pPr>
    </w:p>
    <w:p w:rsidR="00000000" w:rsidRDefault="00C83A12">
      <w:pPr>
        <w:pStyle w:val="Titel"/>
        <w:rPr>
          <w:ins w:id="9" w:author="Entwicklung" w:date="2010-09-09T11:15:00Z"/>
        </w:rPr>
      </w:pPr>
    </w:p>
    <w:p w:rsidR="00000000" w:rsidRDefault="00C83A12">
      <w:pPr>
        <w:pStyle w:val="Titel"/>
        <w:rPr>
          <w:ins w:id="10" w:author="Entwicklung" w:date="2010-09-09T11:15:00Z"/>
        </w:rPr>
      </w:pPr>
    </w:p>
    <w:p w:rsidR="00000000" w:rsidRPr="00527D9E" w:rsidRDefault="00633EA9" w:rsidP="00527D9E">
      <w:pPr>
        <w:pStyle w:val="Titel"/>
        <w:rPr>
          <w:ins w:id="11" w:author="Entwicklung" w:date="2010-09-09T11:25:00Z"/>
          <w:rPrChange w:id="12" w:author="Entwicklung" w:date="2010-09-09T11:33:00Z">
            <w:rPr>
              <w:ins w:id="13" w:author="Entwicklung" w:date="2010-09-09T11:25:00Z"/>
            </w:rPr>
          </w:rPrChange>
        </w:rPr>
        <w:pPrChange w:id="14" w:author="Entwicklung" w:date="2010-09-09T11:33:00Z">
          <w:pPr>
            <w:pStyle w:val="Titel"/>
          </w:pPr>
        </w:pPrChange>
      </w:pPr>
      <w:moveToRangeStart w:id="15" w:author="Entwicklung" w:date="2010-09-09T11:15:00Z" w:name="move271794240"/>
      <w:moveTo w:id="16" w:author="Entwicklung" w:date="2010-09-09T11:15:00Z">
        <w:r w:rsidRPr="00527D9E">
          <w:rPr>
            <w:rPrChange w:id="17" w:author="Entwicklung" w:date="2010-09-09T11:33:00Z">
              <w:rPr/>
            </w:rPrChange>
          </w:rPr>
          <w:t xml:space="preserve">University of Technology </w:t>
        </w:r>
      </w:moveTo>
    </w:p>
    <w:p w:rsidR="00000000" w:rsidRPr="00527D9E" w:rsidRDefault="00633EA9" w:rsidP="00527D9E">
      <w:pPr>
        <w:pStyle w:val="Titel"/>
        <w:rPr>
          <w:rPrChange w:id="18" w:author="Entwicklung" w:date="2010-09-09T11:33:00Z">
            <w:rPr/>
          </w:rPrChange>
        </w:rPr>
        <w:pPrChange w:id="19" w:author="Entwicklung" w:date="2010-09-09T11:33:00Z">
          <w:pPr>
            <w:pStyle w:val="Titel"/>
          </w:pPr>
        </w:pPrChange>
      </w:pPr>
      <w:moveTo w:id="20" w:author="Entwicklung" w:date="2010-09-09T11:15:00Z">
        <w:r w:rsidRPr="00527D9E">
          <w:rPr>
            <w:rPrChange w:id="21" w:author="Entwicklung" w:date="2010-09-09T11:33:00Z">
              <w:rPr/>
            </w:rPrChange>
          </w:rPr>
          <w:t>Academic Regulations</w:t>
        </w:r>
      </w:moveTo>
      <w:ins w:id="22" w:author="Entwicklung" w:date="2010-09-09T11:35:00Z">
        <w:r w:rsidR="002647F0">
          <w:rPr>
            <w:rStyle w:val="Endnotenzeichen"/>
          </w:rPr>
          <w:endnoteReference w:id="1"/>
        </w:r>
      </w:ins>
    </w:p>
    <w:moveToRangeEnd w:id="15"/>
    <w:p w:rsidR="003F3D21" w:rsidRDefault="003F3D21">
      <w:pPr>
        <w:rPr>
          <w:ins w:id="26" w:author="Entwicklung" w:date="2010-09-09T11:14:00Z"/>
          <w:rFonts w:ascii="Times-Bold" w:eastAsiaTheme="majorEastAsia" w:hAnsi="Times-Bold" w:cs="Times-Bold"/>
          <w:b/>
          <w:bCs/>
          <w:color w:val="000000" w:themeColor="text1"/>
          <w:spacing w:val="5"/>
          <w:kern w:val="28"/>
          <w:sz w:val="28"/>
          <w:szCs w:val="28"/>
        </w:rPr>
      </w:pPr>
      <w:ins w:id="27" w:author="Entwicklung" w:date="2010-09-09T11:14:00Z">
        <w:r>
          <w:br w:type="page"/>
        </w:r>
      </w:ins>
    </w:p>
    <w:p w:rsidR="002E79B6" w:rsidRPr="00D0084D" w:rsidDel="003F3D21" w:rsidRDefault="00527D9E" w:rsidP="00527D9E">
      <w:pPr>
        <w:pStyle w:val="Titel"/>
        <w:tabs>
          <w:tab w:val="center" w:pos="3685"/>
          <w:tab w:val="left" w:pos="4950"/>
        </w:tabs>
        <w:jc w:val="left"/>
        <w:pPrChange w:id="28" w:author="Entwicklung" w:date="2010-09-09T11:35:00Z">
          <w:pPr>
            <w:pStyle w:val="Titel"/>
          </w:pPr>
        </w:pPrChange>
      </w:pPr>
      <w:ins w:id="29" w:author="Entwicklung" w:date="2010-09-09T11:35:00Z">
        <w:r>
          <w:lastRenderedPageBreak/>
          <w:tab/>
        </w:r>
      </w:ins>
      <w:moveFromRangeStart w:id="30" w:author="Entwicklung" w:date="2010-09-09T11:15:00Z" w:name="move271794240"/>
      <w:moveFrom w:id="31" w:author="Entwicklung" w:date="2010-09-09T11:15:00Z">
        <w:r w:rsidR="002E79B6" w:rsidRPr="00D0084D" w:rsidDel="003F3D21">
          <w:t>University of Technology Academic Regulations</w:t>
        </w:r>
      </w:moveFrom>
      <w:ins w:id="32" w:author="Entwicklung" w:date="2010-09-09T11:35:00Z">
        <w:r>
          <w:tab/>
        </w:r>
      </w:ins>
    </w:p>
    <w:moveFromRangeEnd w:id="30" w:displacedByCustomXml="next"/>
    <w:sdt>
      <w:sdtPr>
        <w:rPr>
          <w:rFonts w:ascii="Arial Narrow" w:eastAsiaTheme="minorHAnsi" w:hAnsi="Arial Narrow" w:cstheme="minorBidi"/>
          <w:b w:val="0"/>
          <w:bCs w:val="0"/>
          <w:color w:val="auto"/>
          <w:sz w:val="22"/>
          <w:szCs w:val="22"/>
          <w:lang w:val="en-US"/>
        </w:rPr>
        <w:id w:val="3214239"/>
        <w:docPartObj>
          <w:docPartGallery w:val="Table of Contents"/>
          <w:docPartUnique/>
        </w:docPartObj>
      </w:sdtPr>
      <w:sdtContent>
        <w:p w:rsidR="00D0084D" w:rsidRPr="00D0084D" w:rsidRDefault="00D0084D">
          <w:pPr>
            <w:pStyle w:val="Inhaltsverzeichnisberschrift"/>
            <w:rPr>
              <w:lang w:val="en-US"/>
            </w:rPr>
          </w:pPr>
          <w:r w:rsidRPr="00D0084D">
            <w:rPr>
              <w:rStyle w:val="berschrift1Zchn"/>
            </w:rPr>
            <w:t>Table of Contents</w:t>
          </w:r>
        </w:p>
        <w:p w:rsidR="00D03322" w:rsidRDefault="00633EA9">
          <w:pPr>
            <w:pStyle w:val="Verzeichnis1"/>
            <w:tabs>
              <w:tab w:val="right" w:leader="dot" w:pos="7360"/>
            </w:tabs>
            <w:rPr>
              <w:ins w:id="33" w:author="Entwicklung" w:date="2010-09-09T11:26:00Z"/>
              <w:rFonts w:asciiTheme="minorHAnsi" w:eastAsiaTheme="minorEastAsia" w:hAnsiTheme="minorHAnsi"/>
              <w:noProof/>
              <w:lang w:val="de-DE" w:eastAsia="de-DE"/>
            </w:rPr>
          </w:pPr>
          <w:r w:rsidRPr="00D0084D">
            <w:fldChar w:fldCharType="begin"/>
          </w:r>
          <w:r w:rsidR="00D0084D" w:rsidRPr="00D0084D">
            <w:instrText xml:space="preserve"> TOC \o "1-3" \h \z \u </w:instrText>
          </w:r>
          <w:r w:rsidRPr="00D0084D">
            <w:fldChar w:fldCharType="separate"/>
          </w:r>
          <w:ins w:id="34" w:author="Entwicklung" w:date="2010-09-09T11:26:00Z">
            <w:r w:rsidRPr="00362ED4">
              <w:rPr>
                <w:rStyle w:val="Hyperlink"/>
                <w:noProof/>
              </w:rPr>
              <w:fldChar w:fldCharType="begin"/>
            </w:r>
            <w:r w:rsidR="00D03322" w:rsidRPr="00362ED4">
              <w:rPr>
                <w:rStyle w:val="Hyperlink"/>
                <w:noProof/>
              </w:rPr>
              <w:instrText xml:space="preserve"> </w:instrText>
            </w:r>
            <w:r w:rsidR="00D03322">
              <w:rPr>
                <w:noProof/>
              </w:rPr>
              <w:instrText>HYPERLINK \l "_Toc271794932"</w:instrText>
            </w:r>
            <w:r w:rsidR="00D03322" w:rsidRPr="00362ED4">
              <w:rPr>
                <w:rStyle w:val="Hyperlink"/>
                <w:noProof/>
              </w:rPr>
              <w:instrText xml:space="preserve"> </w:instrText>
            </w:r>
            <w:r w:rsidRPr="00362ED4">
              <w:rPr>
                <w:rStyle w:val="Hyperlink"/>
                <w:noProof/>
              </w:rPr>
              <w:fldChar w:fldCharType="separate"/>
            </w:r>
            <w:r w:rsidR="00D03322" w:rsidRPr="00362ED4">
              <w:rPr>
                <w:rStyle w:val="Hyperlink"/>
                <w:noProof/>
              </w:rPr>
              <w:t>§ 1. Introduction</w:t>
            </w:r>
            <w:r w:rsidR="00D03322">
              <w:rPr>
                <w:noProof/>
                <w:webHidden/>
              </w:rPr>
              <w:tab/>
            </w:r>
            <w:r>
              <w:rPr>
                <w:noProof/>
                <w:webHidden/>
              </w:rPr>
              <w:fldChar w:fldCharType="begin"/>
            </w:r>
            <w:r w:rsidR="00D03322">
              <w:rPr>
                <w:noProof/>
                <w:webHidden/>
              </w:rPr>
              <w:instrText xml:space="preserve"> PAGEREF _Toc271794932 \h </w:instrText>
            </w:r>
          </w:ins>
          <w:r>
            <w:rPr>
              <w:noProof/>
              <w:webHidden/>
            </w:rPr>
          </w:r>
          <w:r>
            <w:rPr>
              <w:noProof/>
              <w:webHidden/>
            </w:rPr>
            <w:fldChar w:fldCharType="separate"/>
          </w:r>
          <w:ins w:id="35" w:author="Entwicklung" w:date="2010-09-09T11:26:00Z">
            <w:r w:rsidR="00D03322">
              <w:rPr>
                <w:noProof/>
                <w:webHidden/>
              </w:rPr>
              <w:t>3</w:t>
            </w:r>
            <w:r>
              <w:rPr>
                <w:noProof/>
                <w:webHidden/>
              </w:rPr>
              <w:fldChar w:fldCharType="end"/>
            </w:r>
            <w:r w:rsidRPr="00362ED4">
              <w:rPr>
                <w:rStyle w:val="Hyperlink"/>
                <w:noProof/>
              </w:rPr>
              <w:fldChar w:fldCharType="end"/>
            </w:r>
          </w:ins>
        </w:p>
        <w:p w:rsidR="00D03322" w:rsidRDefault="00633EA9">
          <w:pPr>
            <w:pStyle w:val="Verzeichnis1"/>
            <w:tabs>
              <w:tab w:val="right" w:leader="dot" w:pos="7360"/>
            </w:tabs>
            <w:rPr>
              <w:ins w:id="36" w:author="Entwicklung" w:date="2010-09-09T11:26:00Z"/>
              <w:rFonts w:asciiTheme="minorHAnsi" w:eastAsiaTheme="minorEastAsia" w:hAnsiTheme="minorHAnsi"/>
              <w:noProof/>
              <w:lang w:val="de-DE" w:eastAsia="de-DE"/>
            </w:rPr>
          </w:pPr>
          <w:ins w:id="37" w:author="Entwicklung" w:date="2010-09-09T11:26:00Z">
            <w:r w:rsidRPr="00362ED4">
              <w:rPr>
                <w:rStyle w:val="Hyperlink"/>
                <w:noProof/>
              </w:rPr>
              <w:fldChar w:fldCharType="begin"/>
            </w:r>
            <w:r w:rsidR="00D03322" w:rsidRPr="00362ED4">
              <w:rPr>
                <w:rStyle w:val="Hyperlink"/>
                <w:noProof/>
              </w:rPr>
              <w:instrText xml:space="preserve"> </w:instrText>
            </w:r>
            <w:r w:rsidR="00D03322">
              <w:rPr>
                <w:noProof/>
              </w:rPr>
              <w:instrText>HYPERLINK \l "_Toc271794933"</w:instrText>
            </w:r>
            <w:r w:rsidR="00D03322" w:rsidRPr="00362ED4">
              <w:rPr>
                <w:rStyle w:val="Hyperlink"/>
                <w:noProof/>
              </w:rPr>
              <w:instrText xml:space="preserve"> </w:instrText>
            </w:r>
            <w:r w:rsidRPr="00362ED4">
              <w:rPr>
                <w:rStyle w:val="Hyperlink"/>
                <w:noProof/>
              </w:rPr>
              <w:fldChar w:fldCharType="separate"/>
            </w:r>
            <w:r w:rsidR="00D03322" w:rsidRPr="00362ED4">
              <w:rPr>
                <w:rStyle w:val="Hyperlink"/>
                <w:noProof/>
              </w:rPr>
              <w:t>§ 2. General rules</w:t>
            </w:r>
            <w:r w:rsidR="00D03322">
              <w:rPr>
                <w:noProof/>
                <w:webHidden/>
              </w:rPr>
              <w:tab/>
            </w:r>
            <w:r>
              <w:rPr>
                <w:noProof/>
                <w:webHidden/>
              </w:rPr>
              <w:fldChar w:fldCharType="begin"/>
            </w:r>
            <w:r w:rsidR="00D03322">
              <w:rPr>
                <w:noProof/>
                <w:webHidden/>
              </w:rPr>
              <w:instrText xml:space="preserve"> PAGEREF _Toc271794933 \h </w:instrText>
            </w:r>
          </w:ins>
          <w:r>
            <w:rPr>
              <w:noProof/>
              <w:webHidden/>
            </w:rPr>
          </w:r>
          <w:r>
            <w:rPr>
              <w:noProof/>
              <w:webHidden/>
            </w:rPr>
            <w:fldChar w:fldCharType="separate"/>
          </w:r>
          <w:ins w:id="38" w:author="Entwicklung" w:date="2010-09-09T11:26:00Z">
            <w:r w:rsidR="00D03322">
              <w:rPr>
                <w:noProof/>
                <w:webHidden/>
              </w:rPr>
              <w:t>3</w:t>
            </w:r>
            <w:r>
              <w:rPr>
                <w:noProof/>
                <w:webHidden/>
              </w:rPr>
              <w:fldChar w:fldCharType="end"/>
            </w:r>
            <w:r w:rsidRPr="00362ED4">
              <w:rPr>
                <w:rStyle w:val="Hyperlink"/>
                <w:noProof/>
              </w:rPr>
              <w:fldChar w:fldCharType="end"/>
            </w:r>
          </w:ins>
        </w:p>
        <w:p w:rsidR="00D03322" w:rsidRDefault="00633EA9">
          <w:pPr>
            <w:pStyle w:val="Verzeichnis1"/>
            <w:tabs>
              <w:tab w:val="right" w:leader="dot" w:pos="7360"/>
            </w:tabs>
            <w:rPr>
              <w:ins w:id="39" w:author="Entwicklung" w:date="2010-09-09T11:26:00Z"/>
              <w:rFonts w:asciiTheme="minorHAnsi" w:eastAsiaTheme="minorEastAsia" w:hAnsiTheme="minorHAnsi"/>
              <w:noProof/>
              <w:lang w:val="de-DE" w:eastAsia="de-DE"/>
            </w:rPr>
          </w:pPr>
          <w:ins w:id="40" w:author="Entwicklung" w:date="2010-09-09T11:26:00Z">
            <w:r w:rsidRPr="00362ED4">
              <w:rPr>
                <w:rStyle w:val="Hyperlink"/>
                <w:noProof/>
              </w:rPr>
              <w:fldChar w:fldCharType="begin"/>
            </w:r>
            <w:r w:rsidR="00D03322" w:rsidRPr="00362ED4">
              <w:rPr>
                <w:rStyle w:val="Hyperlink"/>
                <w:noProof/>
              </w:rPr>
              <w:instrText xml:space="preserve"> </w:instrText>
            </w:r>
            <w:r w:rsidR="00D03322">
              <w:rPr>
                <w:noProof/>
              </w:rPr>
              <w:instrText>HYPERLINK \l "_Toc271794934"</w:instrText>
            </w:r>
            <w:r w:rsidR="00D03322" w:rsidRPr="00362ED4">
              <w:rPr>
                <w:rStyle w:val="Hyperlink"/>
                <w:noProof/>
              </w:rPr>
              <w:instrText xml:space="preserve"> </w:instrText>
            </w:r>
            <w:r w:rsidRPr="00362ED4">
              <w:rPr>
                <w:rStyle w:val="Hyperlink"/>
                <w:noProof/>
              </w:rPr>
              <w:fldChar w:fldCharType="separate"/>
            </w:r>
            <w:r w:rsidR="00D03322" w:rsidRPr="00362ED4">
              <w:rPr>
                <w:rStyle w:val="Hyperlink"/>
                <w:noProof/>
              </w:rPr>
              <w:t>§ 3. Rights and duties of students</w:t>
            </w:r>
            <w:r w:rsidR="00D03322">
              <w:rPr>
                <w:noProof/>
                <w:webHidden/>
              </w:rPr>
              <w:tab/>
            </w:r>
            <w:r>
              <w:rPr>
                <w:noProof/>
                <w:webHidden/>
              </w:rPr>
              <w:fldChar w:fldCharType="begin"/>
            </w:r>
            <w:r w:rsidR="00D03322">
              <w:rPr>
                <w:noProof/>
                <w:webHidden/>
              </w:rPr>
              <w:instrText xml:space="preserve"> PAGEREF _Toc271794934 \h </w:instrText>
            </w:r>
          </w:ins>
          <w:r>
            <w:rPr>
              <w:noProof/>
              <w:webHidden/>
            </w:rPr>
          </w:r>
          <w:r>
            <w:rPr>
              <w:noProof/>
              <w:webHidden/>
            </w:rPr>
            <w:fldChar w:fldCharType="separate"/>
          </w:r>
          <w:ins w:id="41" w:author="Entwicklung" w:date="2010-09-09T11:26:00Z">
            <w:r w:rsidR="00D03322">
              <w:rPr>
                <w:noProof/>
                <w:webHidden/>
              </w:rPr>
              <w:t>4</w:t>
            </w:r>
            <w:r>
              <w:rPr>
                <w:noProof/>
                <w:webHidden/>
              </w:rPr>
              <w:fldChar w:fldCharType="end"/>
            </w:r>
            <w:r w:rsidRPr="00362ED4">
              <w:rPr>
                <w:rStyle w:val="Hyperlink"/>
                <w:noProof/>
              </w:rPr>
              <w:fldChar w:fldCharType="end"/>
            </w:r>
          </w:ins>
        </w:p>
        <w:p w:rsidR="00D03322" w:rsidRDefault="00633EA9">
          <w:pPr>
            <w:pStyle w:val="Verzeichnis1"/>
            <w:tabs>
              <w:tab w:val="right" w:leader="dot" w:pos="7360"/>
            </w:tabs>
            <w:rPr>
              <w:ins w:id="42" w:author="Entwicklung" w:date="2010-09-09T11:26:00Z"/>
              <w:rFonts w:asciiTheme="minorHAnsi" w:eastAsiaTheme="minorEastAsia" w:hAnsiTheme="minorHAnsi"/>
              <w:noProof/>
              <w:lang w:val="de-DE" w:eastAsia="de-DE"/>
            </w:rPr>
          </w:pPr>
          <w:ins w:id="43" w:author="Entwicklung" w:date="2010-09-09T11:26:00Z">
            <w:r w:rsidRPr="00362ED4">
              <w:rPr>
                <w:rStyle w:val="Hyperlink"/>
                <w:noProof/>
              </w:rPr>
              <w:fldChar w:fldCharType="begin"/>
            </w:r>
            <w:r w:rsidR="00D03322" w:rsidRPr="00362ED4">
              <w:rPr>
                <w:rStyle w:val="Hyperlink"/>
                <w:noProof/>
              </w:rPr>
              <w:instrText xml:space="preserve"> </w:instrText>
            </w:r>
            <w:r w:rsidR="00D03322">
              <w:rPr>
                <w:noProof/>
              </w:rPr>
              <w:instrText>HYPERLINK \l "_Toc271794935"</w:instrText>
            </w:r>
            <w:r w:rsidR="00D03322" w:rsidRPr="00362ED4">
              <w:rPr>
                <w:rStyle w:val="Hyperlink"/>
                <w:noProof/>
              </w:rPr>
              <w:instrText xml:space="preserve"> </w:instrText>
            </w:r>
            <w:r w:rsidRPr="00362ED4">
              <w:rPr>
                <w:rStyle w:val="Hyperlink"/>
                <w:noProof/>
              </w:rPr>
              <w:fldChar w:fldCharType="separate"/>
            </w:r>
            <w:r w:rsidR="00D03322" w:rsidRPr="00362ED4">
              <w:rPr>
                <w:rStyle w:val="Hyperlink"/>
                <w:noProof/>
              </w:rPr>
              <w:t>§ 4. Organization of the academic year</w:t>
            </w:r>
            <w:r w:rsidR="00D03322">
              <w:rPr>
                <w:noProof/>
                <w:webHidden/>
              </w:rPr>
              <w:tab/>
            </w:r>
            <w:r>
              <w:rPr>
                <w:noProof/>
                <w:webHidden/>
              </w:rPr>
              <w:fldChar w:fldCharType="begin"/>
            </w:r>
            <w:r w:rsidR="00D03322">
              <w:rPr>
                <w:noProof/>
                <w:webHidden/>
              </w:rPr>
              <w:instrText xml:space="preserve"> PAGEREF _Toc271794935 \h </w:instrText>
            </w:r>
          </w:ins>
          <w:r>
            <w:rPr>
              <w:noProof/>
              <w:webHidden/>
            </w:rPr>
          </w:r>
          <w:r>
            <w:rPr>
              <w:noProof/>
              <w:webHidden/>
            </w:rPr>
            <w:fldChar w:fldCharType="separate"/>
          </w:r>
          <w:ins w:id="44" w:author="Entwicklung" w:date="2010-09-09T11:26:00Z">
            <w:r w:rsidR="00D03322">
              <w:rPr>
                <w:noProof/>
                <w:webHidden/>
              </w:rPr>
              <w:t>6</w:t>
            </w:r>
            <w:r>
              <w:rPr>
                <w:noProof/>
                <w:webHidden/>
              </w:rPr>
              <w:fldChar w:fldCharType="end"/>
            </w:r>
            <w:r w:rsidRPr="00362ED4">
              <w:rPr>
                <w:rStyle w:val="Hyperlink"/>
                <w:noProof/>
              </w:rPr>
              <w:fldChar w:fldCharType="end"/>
            </w:r>
          </w:ins>
        </w:p>
        <w:p w:rsidR="00D03322" w:rsidRDefault="00633EA9">
          <w:pPr>
            <w:pStyle w:val="Verzeichnis1"/>
            <w:tabs>
              <w:tab w:val="right" w:leader="dot" w:pos="7360"/>
            </w:tabs>
            <w:rPr>
              <w:ins w:id="45" w:author="Entwicklung" w:date="2010-09-09T11:26:00Z"/>
              <w:rFonts w:asciiTheme="minorHAnsi" w:eastAsiaTheme="minorEastAsia" w:hAnsiTheme="minorHAnsi"/>
              <w:noProof/>
              <w:lang w:val="de-DE" w:eastAsia="de-DE"/>
            </w:rPr>
          </w:pPr>
          <w:ins w:id="46" w:author="Entwicklung" w:date="2010-09-09T11:26:00Z">
            <w:r w:rsidRPr="00362ED4">
              <w:rPr>
                <w:rStyle w:val="Hyperlink"/>
                <w:noProof/>
              </w:rPr>
              <w:fldChar w:fldCharType="begin"/>
            </w:r>
            <w:r w:rsidR="00D03322" w:rsidRPr="00362ED4">
              <w:rPr>
                <w:rStyle w:val="Hyperlink"/>
                <w:noProof/>
              </w:rPr>
              <w:instrText xml:space="preserve"> </w:instrText>
            </w:r>
            <w:r w:rsidR="00D03322">
              <w:rPr>
                <w:noProof/>
              </w:rPr>
              <w:instrText>HYPERLINK \l "_Toc271794936"</w:instrText>
            </w:r>
            <w:r w:rsidR="00D03322" w:rsidRPr="00362ED4">
              <w:rPr>
                <w:rStyle w:val="Hyperlink"/>
                <w:noProof/>
              </w:rPr>
              <w:instrText xml:space="preserve"> </w:instrText>
            </w:r>
            <w:r w:rsidRPr="00362ED4">
              <w:rPr>
                <w:rStyle w:val="Hyperlink"/>
                <w:noProof/>
              </w:rPr>
              <w:fldChar w:fldCharType="separate"/>
            </w:r>
            <w:r w:rsidR="00D03322" w:rsidRPr="00362ED4">
              <w:rPr>
                <w:rStyle w:val="Hyperlink"/>
                <w:noProof/>
              </w:rPr>
              <w:t>§ 5. Completion of classes</w:t>
            </w:r>
            <w:r w:rsidR="00D03322">
              <w:rPr>
                <w:noProof/>
                <w:webHidden/>
              </w:rPr>
              <w:tab/>
            </w:r>
            <w:r>
              <w:rPr>
                <w:noProof/>
                <w:webHidden/>
              </w:rPr>
              <w:fldChar w:fldCharType="begin"/>
            </w:r>
            <w:r w:rsidR="00D03322">
              <w:rPr>
                <w:noProof/>
                <w:webHidden/>
              </w:rPr>
              <w:instrText xml:space="preserve"> PAGEREF _Toc271794936 \h </w:instrText>
            </w:r>
          </w:ins>
          <w:r>
            <w:rPr>
              <w:noProof/>
              <w:webHidden/>
            </w:rPr>
          </w:r>
          <w:r>
            <w:rPr>
              <w:noProof/>
              <w:webHidden/>
            </w:rPr>
            <w:fldChar w:fldCharType="separate"/>
          </w:r>
          <w:ins w:id="47" w:author="Entwicklung" w:date="2010-09-09T11:26:00Z">
            <w:r w:rsidR="00D03322">
              <w:rPr>
                <w:noProof/>
                <w:webHidden/>
              </w:rPr>
              <w:t>7</w:t>
            </w:r>
            <w:r>
              <w:rPr>
                <w:noProof/>
                <w:webHidden/>
              </w:rPr>
              <w:fldChar w:fldCharType="end"/>
            </w:r>
            <w:r w:rsidRPr="00362ED4">
              <w:rPr>
                <w:rStyle w:val="Hyperlink"/>
                <w:noProof/>
              </w:rPr>
              <w:fldChar w:fldCharType="end"/>
            </w:r>
          </w:ins>
        </w:p>
        <w:p w:rsidR="00D03322" w:rsidRDefault="00633EA9">
          <w:pPr>
            <w:pStyle w:val="Verzeichnis1"/>
            <w:tabs>
              <w:tab w:val="right" w:leader="dot" w:pos="7360"/>
            </w:tabs>
            <w:rPr>
              <w:ins w:id="48" w:author="Entwicklung" w:date="2010-09-09T11:26:00Z"/>
              <w:rFonts w:asciiTheme="minorHAnsi" w:eastAsiaTheme="minorEastAsia" w:hAnsiTheme="minorHAnsi"/>
              <w:noProof/>
              <w:lang w:val="de-DE" w:eastAsia="de-DE"/>
            </w:rPr>
          </w:pPr>
          <w:ins w:id="49" w:author="Entwicklung" w:date="2010-09-09T11:26:00Z">
            <w:r w:rsidRPr="00362ED4">
              <w:rPr>
                <w:rStyle w:val="Hyperlink"/>
                <w:noProof/>
              </w:rPr>
              <w:fldChar w:fldCharType="begin"/>
            </w:r>
            <w:r w:rsidR="00D03322" w:rsidRPr="00362ED4">
              <w:rPr>
                <w:rStyle w:val="Hyperlink"/>
                <w:noProof/>
              </w:rPr>
              <w:instrText xml:space="preserve"> </w:instrText>
            </w:r>
            <w:r w:rsidR="00D03322">
              <w:rPr>
                <w:noProof/>
              </w:rPr>
              <w:instrText>HYPERLINK \l "_Toc271794937"</w:instrText>
            </w:r>
            <w:r w:rsidR="00D03322" w:rsidRPr="00362ED4">
              <w:rPr>
                <w:rStyle w:val="Hyperlink"/>
                <w:noProof/>
              </w:rPr>
              <w:instrText xml:space="preserve"> </w:instrText>
            </w:r>
            <w:r w:rsidRPr="00362ED4">
              <w:rPr>
                <w:rStyle w:val="Hyperlink"/>
                <w:noProof/>
              </w:rPr>
              <w:fldChar w:fldCharType="separate"/>
            </w:r>
            <w:r w:rsidR="00D03322" w:rsidRPr="00362ED4">
              <w:rPr>
                <w:rStyle w:val="Hyperlink"/>
                <w:noProof/>
              </w:rPr>
              <w:t>§ 6. Examination</w:t>
            </w:r>
            <w:r w:rsidR="00D03322">
              <w:rPr>
                <w:noProof/>
                <w:webHidden/>
              </w:rPr>
              <w:tab/>
            </w:r>
            <w:r>
              <w:rPr>
                <w:noProof/>
                <w:webHidden/>
              </w:rPr>
              <w:fldChar w:fldCharType="begin"/>
            </w:r>
            <w:r w:rsidR="00D03322">
              <w:rPr>
                <w:noProof/>
                <w:webHidden/>
              </w:rPr>
              <w:instrText xml:space="preserve"> PAGEREF _Toc271794937 \h </w:instrText>
            </w:r>
          </w:ins>
          <w:r>
            <w:rPr>
              <w:noProof/>
              <w:webHidden/>
            </w:rPr>
          </w:r>
          <w:r>
            <w:rPr>
              <w:noProof/>
              <w:webHidden/>
            </w:rPr>
            <w:fldChar w:fldCharType="separate"/>
          </w:r>
          <w:ins w:id="50" w:author="Entwicklung" w:date="2010-09-09T11:26:00Z">
            <w:r w:rsidR="00D03322">
              <w:rPr>
                <w:noProof/>
                <w:webHidden/>
              </w:rPr>
              <w:t>9</w:t>
            </w:r>
            <w:r>
              <w:rPr>
                <w:noProof/>
                <w:webHidden/>
              </w:rPr>
              <w:fldChar w:fldCharType="end"/>
            </w:r>
            <w:r w:rsidRPr="00362ED4">
              <w:rPr>
                <w:rStyle w:val="Hyperlink"/>
                <w:noProof/>
              </w:rPr>
              <w:fldChar w:fldCharType="end"/>
            </w:r>
          </w:ins>
        </w:p>
        <w:p w:rsidR="00D03322" w:rsidRDefault="00633EA9">
          <w:pPr>
            <w:pStyle w:val="Verzeichnis1"/>
            <w:tabs>
              <w:tab w:val="right" w:leader="dot" w:pos="7360"/>
            </w:tabs>
            <w:rPr>
              <w:ins w:id="51" w:author="Entwicklung" w:date="2010-09-09T11:26:00Z"/>
              <w:rFonts w:asciiTheme="minorHAnsi" w:eastAsiaTheme="minorEastAsia" w:hAnsiTheme="minorHAnsi"/>
              <w:noProof/>
              <w:lang w:val="de-DE" w:eastAsia="de-DE"/>
            </w:rPr>
          </w:pPr>
          <w:ins w:id="52" w:author="Entwicklung" w:date="2010-09-09T11:26:00Z">
            <w:r w:rsidRPr="00362ED4">
              <w:rPr>
                <w:rStyle w:val="Hyperlink"/>
                <w:noProof/>
              </w:rPr>
              <w:fldChar w:fldCharType="begin"/>
            </w:r>
            <w:r w:rsidR="00D03322" w:rsidRPr="00362ED4">
              <w:rPr>
                <w:rStyle w:val="Hyperlink"/>
                <w:noProof/>
              </w:rPr>
              <w:instrText xml:space="preserve"> </w:instrText>
            </w:r>
            <w:r w:rsidR="00D03322">
              <w:rPr>
                <w:noProof/>
              </w:rPr>
              <w:instrText>HYPERLINK \l "_Toc271794938"</w:instrText>
            </w:r>
            <w:r w:rsidR="00D03322" w:rsidRPr="00362ED4">
              <w:rPr>
                <w:rStyle w:val="Hyperlink"/>
                <w:noProof/>
              </w:rPr>
              <w:instrText xml:space="preserve"> </w:instrText>
            </w:r>
            <w:r w:rsidRPr="00362ED4">
              <w:rPr>
                <w:rStyle w:val="Hyperlink"/>
                <w:noProof/>
              </w:rPr>
              <w:fldChar w:fldCharType="separate"/>
            </w:r>
            <w:r w:rsidR="00D03322" w:rsidRPr="00362ED4">
              <w:rPr>
                <w:rStyle w:val="Hyperlink"/>
                <w:noProof/>
              </w:rPr>
              <w:t>§ 7. Completion of a course</w:t>
            </w:r>
            <w:r w:rsidR="00D03322">
              <w:rPr>
                <w:noProof/>
                <w:webHidden/>
              </w:rPr>
              <w:tab/>
            </w:r>
            <w:r>
              <w:rPr>
                <w:noProof/>
                <w:webHidden/>
              </w:rPr>
              <w:fldChar w:fldCharType="begin"/>
            </w:r>
            <w:r w:rsidR="00D03322">
              <w:rPr>
                <w:noProof/>
                <w:webHidden/>
              </w:rPr>
              <w:instrText xml:space="preserve"> PAGEREF _Toc271794938 \h </w:instrText>
            </w:r>
          </w:ins>
          <w:r>
            <w:rPr>
              <w:noProof/>
              <w:webHidden/>
            </w:rPr>
          </w:r>
          <w:r>
            <w:rPr>
              <w:noProof/>
              <w:webHidden/>
            </w:rPr>
            <w:fldChar w:fldCharType="separate"/>
          </w:r>
          <w:ins w:id="53" w:author="Entwicklung" w:date="2010-09-09T11:26:00Z">
            <w:r w:rsidR="00D03322">
              <w:rPr>
                <w:noProof/>
                <w:webHidden/>
              </w:rPr>
              <w:t>10</w:t>
            </w:r>
            <w:r>
              <w:rPr>
                <w:noProof/>
                <w:webHidden/>
              </w:rPr>
              <w:fldChar w:fldCharType="end"/>
            </w:r>
            <w:r w:rsidRPr="00362ED4">
              <w:rPr>
                <w:rStyle w:val="Hyperlink"/>
                <w:noProof/>
              </w:rPr>
              <w:fldChar w:fldCharType="end"/>
            </w:r>
          </w:ins>
        </w:p>
        <w:p w:rsidR="00D03322" w:rsidRDefault="00633EA9">
          <w:pPr>
            <w:pStyle w:val="Verzeichnis1"/>
            <w:tabs>
              <w:tab w:val="right" w:leader="dot" w:pos="7360"/>
            </w:tabs>
            <w:rPr>
              <w:ins w:id="54" w:author="Entwicklung" w:date="2010-09-09T11:26:00Z"/>
              <w:rFonts w:asciiTheme="minorHAnsi" w:eastAsiaTheme="minorEastAsia" w:hAnsiTheme="minorHAnsi"/>
              <w:noProof/>
              <w:lang w:val="de-DE" w:eastAsia="de-DE"/>
            </w:rPr>
          </w:pPr>
          <w:ins w:id="55" w:author="Entwicklung" w:date="2010-09-09T11:26:00Z">
            <w:r w:rsidRPr="00362ED4">
              <w:rPr>
                <w:rStyle w:val="Hyperlink"/>
                <w:noProof/>
              </w:rPr>
              <w:fldChar w:fldCharType="begin"/>
            </w:r>
            <w:r w:rsidR="00D03322" w:rsidRPr="00362ED4">
              <w:rPr>
                <w:rStyle w:val="Hyperlink"/>
                <w:noProof/>
              </w:rPr>
              <w:instrText xml:space="preserve"> </w:instrText>
            </w:r>
            <w:r w:rsidR="00D03322">
              <w:rPr>
                <w:noProof/>
              </w:rPr>
              <w:instrText>HYPERLINK \l "_Toc271794939"</w:instrText>
            </w:r>
            <w:r w:rsidR="00D03322" w:rsidRPr="00362ED4">
              <w:rPr>
                <w:rStyle w:val="Hyperlink"/>
                <w:noProof/>
              </w:rPr>
              <w:instrText xml:space="preserve"> </w:instrText>
            </w:r>
            <w:r w:rsidRPr="00362ED4">
              <w:rPr>
                <w:rStyle w:val="Hyperlink"/>
                <w:noProof/>
              </w:rPr>
              <w:fldChar w:fldCharType="separate"/>
            </w:r>
            <w:r w:rsidR="00D03322" w:rsidRPr="00362ED4">
              <w:rPr>
                <w:rStyle w:val="Hyperlink"/>
                <w:noProof/>
              </w:rPr>
              <w:t>§ 8. Grading scale</w:t>
            </w:r>
            <w:r w:rsidR="00D03322">
              <w:rPr>
                <w:noProof/>
                <w:webHidden/>
              </w:rPr>
              <w:tab/>
            </w:r>
            <w:r>
              <w:rPr>
                <w:noProof/>
                <w:webHidden/>
              </w:rPr>
              <w:fldChar w:fldCharType="begin"/>
            </w:r>
            <w:r w:rsidR="00D03322">
              <w:rPr>
                <w:noProof/>
                <w:webHidden/>
              </w:rPr>
              <w:instrText xml:space="preserve"> PAGEREF _Toc271794939 \h </w:instrText>
            </w:r>
          </w:ins>
          <w:r>
            <w:rPr>
              <w:noProof/>
              <w:webHidden/>
            </w:rPr>
          </w:r>
          <w:r>
            <w:rPr>
              <w:noProof/>
              <w:webHidden/>
            </w:rPr>
            <w:fldChar w:fldCharType="separate"/>
          </w:r>
          <w:ins w:id="56" w:author="Entwicklung" w:date="2010-09-09T11:26:00Z">
            <w:r w:rsidR="00D03322">
              <w:rPr>
                <w:noProof/>
                <w:webHidden/>
              </w:rPr>
              <w:t>11</w:t>
            </w:r>
            <w:r>
              <w:rPr>
                <w:noProof/>
                <w:webHidden/>
              </w:rPr>
              <w:fldChar w:fldCharType="end"/>
            </w:r>
            <w:r w:rsidRPr="00362ED4">
              <w:rPr>
                <w:rStyle w:val="Hyperlink"/>
                <w:noProof/>
              </w:rPr>
              <w:fldChar w:fldCharType="end"/>
            </w:r>
          </w:ins>
        </w:p>
        <w:p w:rsidR="00D03322" w:rsidRDefault="00633EA9">
          <w:pPr>
            <w:pStyle w:val="Verzeichnis1"/>
            <w:tabs>
              <w:tab w:val="right" w:leader="dot" w:pos="7360"/>
            </w:tabs>
            <w:rPr>
              <w:ins w:id="57" w:author="Entwicklung" w:date="2010-09-09T11:26:00Z"/>
              <w:rFonts w:asciiTheme="minorHAnsi" w:eastAsiaTheme="minorEastAsia" w:hAnsiTheme="minorHAnsi"/>
              <w:noProof/>
              <w:lang w:val="de-DE" w:eastAsia="de-DE"/>
            </w:rPr>
          </w:pPr>
          <w:ins w:id="58" w:author="Entwicklung" w:date="2010-09-09T11:26:00Z">
            <w:r w:rsidRPr="00362ED4">
              <w:rPr>
                <w:rStyle w:val="Hyperlink"/>
                <w:noProof/>
              </w:rPr>
              <w:fldChar w:fldCharType="begin"/>
            </w:r>
            <w:r w:rsidR="00D03322" w:rsidRPr="00362ED4">
              <w:rPr>
                <w:rStyle w:val="Hyperlink"/>
                <w:noProof/>
              </w:rPr>
              <w:instrText xml:space="preserve"> </w:instrText>
            </w:r>
            <w:r w:rsidR="00D03322">
              <w:rPr>
                <w:noProof/>
              </w:rPr>
              <w:instrText>HYPERLINK \l "_Toc271794940"</w:instrText>
            </w:r>
            <w:r w:rsidR="00D03322" w:rsidRPr="00362ED4">
              <w:rPr>
                <w:rStyle w:val="Hyperlink"/>
                <w:noProof/>
              </w:rPr>
              <w:instrText xml:space="preserve"> </w:instrText>
            </w:r>
            <w:r w:rsidRPr="00362ED4">
              <w:rPr>
                <w:rStyle w:val="Hyperlink"/>
                <w:noProof/>
              </w:rPr>
              <w:fldChar w:fldCharType="separate"/>
            </w:r>
            <w:r w:rsidR="00D03322" w:rsidRPr="00362ED4">
              <w:rPr>
                <w:rStyle w:val="Hyperlink"/>
                <w:noProof/>
              </w:rPr>
              <w:t>§ 9. Completion of a semester of study</w:t>
            </w:r>
            <w:r w:rsidR="00D03322">
              <w:rPr>
                <w:noProof/>
                <w:webHidden/>
              </w:rPr>
              <w:tab/>
            </w:r>
            <w:r>
              <w:rPr>
                <w:noProof/>
                <w:webHidden/>
              </w:rPr>
              <w:fldChar w:fldCharType="begin"/>
            </w:r>
            <w:r w:rsidR="00D03322">
              <w:rPr>
                <w:noProof/>
                <w:webHidden/>
              </w:rPr>
              <w:instrText xml:space="preserve"> PAGEREF _Toc271794940 \h </w:instrText>
            </w:r>
          </w:ins>
          <w:r>
            <w:rPr>
              <w:noProof/>
              <w:webHidden/>
            </w:rPr>
          </w:r>
          <w:r>
            <w:rPr>
              <w:noProof/>
              <w:webHidden/>
            </w:rPr>
            <w:fldChar w:fldCharType="separate"/>
          </w:r>
          <w:ins w:id="59" w:author="Entwicklung" w:date="2010-09-09T11:26:00Z">
            <w:r w:rsidR="00D03322">
              <w:rPr>
                <w:noProof/>
                <w:webHidden/>
              </w:rPr>
              <w:t>12</w:t>
            </w:r>
            <w:r>
              <w:rPr>
                <w:noProof/>
                <w:webHidden/>
              </w:rPr>
              <w:fldChar w:fldCharType="end"/>
            </w:r>
            <w:r w:rsidRPr="00362ED4">
              <w:rPr>
                <w:rStyle w:val="Hyperlink"/>
                <w:noProof/>
              </w:rPr>
              <w:fldChar w:fldCharType="end"/>
            </w:r>
          </w:ins>
        </w:p>
        <w:p w:rsidR="00D03322" w:rsidRDefault="00633EA9">
          <w:pPr>
            <w:pStyle w:val="Verzeichnis1"/>
            <w:tabs>
              <w:tab w:val="right" w:leader="dot" w:pos="7360"/>
            </w:tabs>
            <w:rPr>
              <w:ins w:id="60" w:author="Entwicklung" w:date="2010-09-09T11:26:00Z"/>
              <w:rFonts w:asciiTheme="minorHAnsi" w:eastAsiaTheme="minorEastAsia" w:hAnsiTheme="minorHAnsi"/>
              <w:noProof/>
              <w:lang w:val="de-DE" w:eastAsia="de-DE"/>
            </w:rPr>
          </w:pPr>
          <w:ins w:id="61" w:author="Entwicklung" w:date="2010-09-09T11:26:00Z">
            <w:r w:rsidRPr="00362ED4">
              <w:rPr>
                <w:rStyle w:val="Hyperlink"/>
                <w:noProof/>
              </w:rPr>
              <w:fldChar w:fldCharType="begin"/>
            </w:r>
            <w:r w:rsidR="00D03322" w:rsidRPr="00362ED4">
              <w:rPr>
                <w:rStyle w:val="Hyperlink"/>
                <w:noProof/>
              </w:rPr>
              <w:instrText xml:space="preserve"> </w:instrText>
            </w:r>
            <w:r w:rsidR="00D03322">
              <w:rPr>
                <w:noProof/>
              </w:rPr>
              <w:instrText>HYPERLINK \l "_Toc271794941"</w:instrText>
            </w:r>
            <w:r w:rsidR="00D03322" w:rsidRPr="00362ED4">
              <w:rPr>
                <w:rStyle w:val="Hyperlink"/>
                <w:noProof/>
              </w:rPr>
              <w:instrText xml:space="preserve"> </w:instrText>
            </w:r>
            <w:r w:rsidRPr="00362ED4">
              <w:rPr>
                <w:rStyle w:val="Hyperlink"/>
                <w:noProof/>
              </w:rPr>
              <w:fldChar w:fldCharType="separate"/>
            </w:r>
            <w:r w:rsidR="00D03322" w:rsidRPr="00362ED4">
              <w:rPr>
                <w:rStyle w:val="Hyperlink"/>
                <w:noProof/>
              </w:rPr>
              <w:t>§ 11. Registration for the next year or semester of study</w:t>
            </w:r>
            <w:r w:rsidR="00D03322">
              <w:rPr>
                <w:noProof/>
                <w:webHidden/>
              </w:rPr>
              <w:tab/>
            </w:r>
            <w:r>
              <w:rPr>
                <w:noProof/>
                <w:webHidden/>
              </w:rPr>
              <w:fldChar w:fldCharType="begin"/>
            </w:r>
            <w:r w:rsidR="00D03322">
              <w:rPr>
                <w:noProof/>
                <w:webHidden/>
              </w:rPr>
              <w:instrText xml:space="preserve"> PAGEREF _Toc271794941 \h </w:instrText>
            </w:r>
          </w:ins>
          <w:r>
            <w:rPr>
              <w:noProof/>
              <w:webHidden/>
            </w:rPr>
          </w:r>
          <w:r>
            <w:rPr>
              <w:noProof/>
              <w:webHidden/>
            </w:rPr>
            <w:fldChar w:fldCharType="separate"/>
          </w:r>
          <w:ins w:id="62" w:author="Entwicklung" w:date="2010-09-09T11:26:00Z">
            <w:r w:rsidR="00D03322">
              <w:rPr>
                <w:noProof/>
                <w:webHidden/>
              </w:rPr>
              <w:t>15</w:t>
            </w:r>
            <w:r>
              <w:rPr>
                <w:noProof/>
                <w:webHidden/>
              </w:rPr>
              <w:fldChar w:fldCharType="end"/>
            </w:r>
            <w:r w:rsidRPr="00362ED4">
              <w:rPr>
                <w:rStyle w:val="Hyperlink"/>
                <w:noProof/>
              </w:rPr>
              <w:fldChar w:fldCharType="end"/>
            </w:r>
          </w:ins>
        </w:p>
        <w:p w:rsidR="00D03322" w:rsidRDefault="00633EA9">
          <w:pPr>
            <w:pStyle w:val="Verzeichnis1"/>
            <w:tabs>
              <w:tab w:val="right" w:leader="dot" w:pos="7360"/>
            </w:tabs>
            <w:rPr>
              <w:ins w:id="63" w:author="Entwicklung" w:date="2010-09-09T11:26:00Z"/>
              <w:rFonts w:asciiTheme="minorHAnsi" w:eastAsiaTheme="minorEastAsia" w:hAnsiTheme="minorHAnsi"/>
              <w:noProof/>
              <w:lang w:val="de-DE" w:eastAsia="de-DE"/>
            </w:rPr>
          </w:pPr>
          <w:ins w:id="64" w:author="Entwicklung" w:date="2010-09-09T11:26:00Z">
            <w:r w:rsidRPr="00362ED4">
              <w:rPr>
                <w:rStyle w:val="Hyperlink"/>
                <w:noProof/>
              </w:rPr>
              <w:fldChar w:fldCharType="begin"/>
            </w:r>
            <w:r w:rsidR="00D03322" w:rsidRPr="00362ED4">
              <w:rPr>
                <w:rStyle w:val="Hyperlink"/>
                <w:noProof/>
              </w:rPr>
              <w:instrText xml:space="preserve"> </w:instrText>
            </w:r>
            <w:r w:rsidR="00D03322">
              <w:rPr>
                <w:noProof/>
              </w:rPr>
              <w:instrText>HYPERLINK \l "_Toc271794942"</w:instrText>
            </w:r>
            <w:r w:rsidR="00D03322" w:rsidRPr="00362ED4">
              <w:rPr>
                <w:rStyle w:val="Hyperlink"/>
                <w:noProof/>
              </w:rPr>
              <w:instrText xml:space="preserve"> </w:instrText>
            </w:r>
            <w:r w:rsidRPr="00362ED4">
              <w:rPr>
                <w:rStyle w:val="Hyperlink"/>
                <w:noProof/>
              </w:rPr>
              <w:fldChar w:fldCharType="separate"/>
            </w:r>
            <w:r w:rsidR="00D03322" w:rsidRPr="00362ED4">
              <w:rPr>
                <w:rStyle w:val="Hyperlink"/>
                <w:noProof/>
              </w:rPr>
              <w:t>§ 12. Leave of absence</w:t>
            </w:r>
            <w:r w:rsidR="00D03322">
              <w:rPr>
                <w:noProof/>
                <w:webHidden/>
              </w:rPr>
              <w:tab/>
            </w:r>
            <w:r>
              <w:rPr>
                <w:noProof/>
                <w:webHidden/>
              </w:rPr>
              <w:fldChar w:fldCharType="begin"/>
            </w:r>
            <w:r w:rsidR="00D03322">
              <w:rPr>
                <w:noProof/>
                <w:webHidden/>
              </w:rPr>
              <w:instrText xml:space="preserve"> PAGEREF _Toc271794942 \h </w:instrText>
            </w:r>
          </w:ins>
          <w:r>
            <w:rPr>
              <w:noProof/>
              <w:webHidden/>
            </w:rPr>
          </w:r>
          <w:r>
            <w:rPr>
              <w:noProof/>
              <w:webHidden/>
            </w:rPr>
            <w:fldChar w:fldCharType="separate"/>
          </w:r>
          <w:ins w:id="65" w:author="Entwicklung" w:date="2010-09-09T11:26:00Z">
            <w:r w:rsidR="00D03322">
              <w:rPr>
                <w:noProof/>
                <w:webHidden/>
              </w:rPr>
              <w:t>16</w:t>
            </w:r>
            <w:r>
              <w:rPr>
                <w:noProof/>
                <w:webHidden/>
              </w:rPr>
              <w:fldChar w:fldCharType="end"/>
            </w:r>
            <w:r w:rsidRPr="00362ED4">
              <w:rPr>
                <w:rStyle w:val="Hyperlink"/>
                <w:noProof/>
              </w:rPr>
              <w:fldChar w:fldCharType="end"/>
            </w:r>
          </w:ins>
        </w:p>
        <w:p w:rsidR="00D03322" w:rsidRDefault="00633EA9">
          <w:pPr>
            <w:pStyle w:val="Verzeichnis1"/>
            <w:tabs>
              <w:tab w:val="right" w:leader="dot" w:pos="7360"/>
            </w:tabs>
            <w:rPr>
              <w:ins w:id="66" w:author="Entwicklung" w:date="2010-09-09T11:26:00Z"/>
              <w:rFonts w:asciiTheme="minorHAnsi" w:eastAsiaTheme="minorEastAsia" w:hAnsiTheme="minorHAnsi"/>
              <w:noProof/>
              <w:lang w:val="de-DE" w:eastAsia="de-DE"/>
            </w:rPr>
          </w:pPr>
          <w:ins w:id="67" w:author="Entwicklung" w:date="2010-09-09T11:26:00Z">
            <w:r w:rsidRPr="00362ED4">
              <w:rPr>
                <w:rStyle w:val="Hyperlink"/>
                <w:noProof/>
              </w:rPr>
              <w:fldChar w:fldCharType="begin"/>
            </w:r>
            <w:r w:rsidR="00D03322" w:rsidRPr="00362ED4">
              <w:rPr>
                <w:rStyle w:val="Hyperlink"/>
                <w:noProof/>
              </w:rPr>
              <w:instrText xml:space="preserve"> </w:instrText>
            </w:r>
            <w:r w:rsidR="00D03322">
              <w:rPr>
                <w:noProof/>
              </w:rPr>
              <w:instrText>HYPERLINK \l "_Toc271794943"</w:instrText>
            </w:r>
            <w:r w:rsidR="00D03322" w:rsidRPr="00362ED4">
              <w:rPr>
                <w:rStyle w:val="Hyperlink"/>
                <w:noProof/>
              </w:rPr>
              <w:instrText xml:space="preserve"> </w:instrText>
            </w:r>
            <w:r w:rsidRPr="00362ED4">
              <w:rPr>
                <w:rStyle w:val="Hyperlink"/>
                <w:noProof/>
              </w:rPr>
              <w:fldChar w:fldCharType="separate"/>
            </w:r>
            <w:r w:rsidR="00D03322" w:rsidRPr="00362ED4">
              <w:rPr>
                <w:rStyle w:val="Hyperlink"/>
                <w:noProof/>
              </w:rPr>
              <w:t>§ 13. The master thesis</w:t>
            </w:r>
            <w:r w:rsidR="00D03322">
              <w:rPr>
                <w:noProof/>
                <w:webHidden/>
              </w:rPr>
              <w:tab/>
            </w:r>
            <w:r>
              <w:rPr>
                <w:noProof/>
                <w:webHidden/>
              </w:rPr>
              <w:fldChar w:fldCharType="begin"/>
            </w:r>
            <w:r w:rsidR="00D03322">
              <w:rPr>
                <w:noProof/>
                <w:webHidden/>
              </w:rPr>
              <w:instrText xml:space="preserve"> PAGEREF _Toc271794943 \h </w:instrText>
            </w:r>
          </w:ins>
          <w:r>
            <w:rPr>
              <w:noProof/>
              <w:webHidden/>
            </w:rPr>
          </w:r>
          <w:r>
            <w:rPr>
              <w:noProof/>
              <w:webHidden/>
            </w:rPr>
            <w:fldChar w:fldCharType="separate"/>
          </w:r>
          <w:ins w:id="68" w:author="Entwicklung" w:date="2010-09-09T11:26:00Z">
            <w:r w:rsidR="00D03322">
              <w:rPr>
                <w:noProof/>
                <w:webHidden/>
              </w:rPr>
              <w:t>17</w:t>
            </w:r>
            <w:r>
              <w:rPr>
                <w:noProof/>
                <w:webHidden/>
              </w:rPr>
              <w:fldChar w:fldCharType="end"/>
            </w:r>
            <w:r w:rsidRPr="00362ED4">
              <w:rPr>
                <w:rStyle w:val="Hyperlink"/>
                <w:noProof/>
              </w:rPr>
              <w:fldChar w:fldCharType="end"/>
            </w:r>
          </w:ins>
        </w:p>
        <w:p w:rsidR="00D03322" w:rsidRDefault="00633EA9">
          <w:pPr>
            <w:pStyle w:val="Verzeichnis1"/>
            <w:tabs>
              <w:tab w:val="right" w:leader="dot" w:pos="7360"/>
            </w:tabs>
            <w:rPr>
              <w:ins w:id="69" w:author="Entwicklung" w:date="2010-09-09T11:26:00Z"/>
              <w:rFonts w:asciiTheme="minorHAnsi" w:eastAsiaTheme="minorEastAsia" w:hAnsiTheme="minorHAnsi"/>
              <w:noProof/>
              <w:lang w:val="de-DE" w:eastAsia="de-DE"/>
            </w:rPr>
          </w:pPr>
          <w:ins w:id="70" w:author="Entwicklung" w:date="2010-09-09T11:26:00Z">
            <w:r w:rsidRPr="00362ED4">
              <w:rPr>
                <w:rStyle w:val="Hyperlink"/>
                <w:noProof/>
              </w:rPr>
              <w:fldChar w:fldCharType="begin"/>
            </w:r>
            <w:r w:rsidR="00D03322" w:rsidRPr="00362ED4">
              <w:rPr>
                <w:rStyle w:val="Hyperlink"/>
                <w:noProof/>
              </w:rPr>
              <w:instrText xml:space="preserve"> </w:instrText>
            </w:r>
            <w:r w:rsidR="00D03322">
              <w:rPr>
                <w:noProof/>
              </w:rPr>
              <w:instrText>HYPERLINK \l "_Toc271794944"</w:instrText>
            </w:r>
            <w:r w:rsidR="00D03322" w:rsidRPr="00362ED4">
              <w:rPr>
                <w:rStyle w:val="Hyperlink"/>
                <w:noProof/>
              </w:rPr>
              <w:instrText xml:space="preserve"> </w:instrText>
            </w:r>
            <w:r w:rsidRPr="00362ED4">
              <w:rPr>
                <w:rStyle w:val="Hyperlink"/>
                <w:noProof/>
              </w:rPr>
              <w:fldChar w:fldCharType="separate"/>
            </w:r>
            <w:r w:rsidR="00D03322" w:rsidRPr="00362ED4">
              <w:rPr>
                <w:rStyle w:val="Hyperlink"/>
                <w:noProof/>
              </w:rPr>
              <w:t>§ 14. The master examination</w:t>
            </w:r>
            <w:r w:rsidR="00D03322">
              <w:rPr>
                <w:noProof/>
                <w:webHidden/>
              </w:rPr>
              <w:tab/>
            </w:r>
            <w:r>
              <w:rPr>
                <w:noProof/>
                <w:webHidden/>
              </w:rPr>
              <w:fldChar w:fldCharType="begin"/>
            </w:r>
            <w:r w:rsidR="00D03322">
              <w:rPr>
                <w:noProof/>
                <w:webHidden/>
              </w:rPr>
              <w:instrText xml:space="preserve"> PAGEREF _Toc271794944 \h </w:instrText>
            </w:r>
          </w:ins>
          <w:r>
            <w:rPr>
              <w:noProof/>
              <w:webHidden/>
            </w:rPr>
          </w:r>
          <w:r>
            <w:rPr>
              <w:noProof/>
              <w:webHidden/>
            </w:rPr>
            <w:fldChar w:fldCharType="separate"/>
          </w:r>
          <w:ins w:id="71" w:author="Entwicklung" w:date="2010-09-09T11:26:00Z">
            <w:r w:rsidR="00D03322">
              <w:rPr>
                <w:noProof/>
                <w:webHidden/>
              </w:rPr>
              <w:t>20</w:t>
            </w:r>
            <w:r>
              <w:rPr>
                <w:noProof/>
                <w:webHidden/>
              </w:rPr>
              <w:fldChar w:fldCharType="end"/>
            </w:r>
            <w:r w:rsidRPr="00362ED4">
              <w:rPr>
                <w:rStyle w:val="Hyperlink"/>
                <w:noProof/>
              </w:rPr>
              <w:fldChar w:fldCharType="end"/>
            </w:r>
          </w:ins>
        </w:p>
        <w:p w:rsidR="00D03322" w:rsidRDefault="00633EA9">
          <w:pPr>
            <w:pStyle w:val="Verzeichnis1"/>
            <w:tabs>
              <w:tab w:val="right" w:leader="dot" w:pos="7360"/>
            </w:tabs>
            <w:rPr>
              <w:ins w:id="72" w:author="Entwicklung" w:date="2010-09-09T11:26:00Z"/>
              <w:rFonts w:asciiTheme="minorHAnsi" w:eastAsiaTheme="minorEastAsia" w:hAnsiTheme="minorHAnsi"/>
              <w:noProof/>
              <w:lang w:val="de-DE" w:eastAsia="de-DE"/>
            </w:rPr>
          </w:pPr>
          <w:ins w:id="73" w:author="Entwicklung" w:date="2010-09-09T11:26:00Z">
            <w:r w:rsidRPr="00362ED4">
              <w:rPr>
                <w:rStyle w:val="Hyperlink"/>
                <w:noProof/>
              </w:rPr>
              <w:fldChar w:fldCharType="begin"/>
            </w:r>
            <w:r w:rsidR="00D03322" w:rsidRPr="00362ED4">
              <w:rPr>
                <w:rStyle w:val="Hyperlink"/>
                <w:noProof/>
              </w:rPr>
              <w:instrText xml:space="preserve"> </w:instrText>
            </w:r>
            <w:r w:rsidR="00D03322">
              <w:rPr>
                <w:noProof/>
              </w:rPr>
              <w:instrText>HYPERLINK \l "_Toc271794945"</w:instrText>
            </w:r>
            <w:r w:rsidR="00D03322" w:rsidRPr="00362ED4">
              <w:rPr>
                <w:rStyle w:val="Hyperlink"/>
                <w:noProof/>
              </w:rPr>
              <w:instrText xml:space="preserve"> </w:instrText>
            </w:r>
            <w:r w:rsidRPr="00362ED4">
              <w:rPr>
                <w:rStyle w:val="Hyperlink"/>
                <w:noProof/>
              </w:rPr>
              <w:fldChar w:fldCharType="separate"/>
            </w:r>
            <w:r w:rsidR="00D03322" w:rsidRPr="00362ED4">
              <w:rPr>
                <w:rStyle w:val="Hyperlink"/>
                <w:noProof/>
              </w:rPr>
              <w:t>§ 15. Graduation</w:t>
            </w:r>
            <w:r w:rsidR="00D03322">
              <w:rPr>
                <w:noProof/>
                <w:webHidden/>
              </w:rPr>
              <w:tab/>
            </w:r>
            <w:r>
              <w:rPr>
                <w:noProof/>
                <w:webHidden/>
              </w:rPr>
              <w:fldChar w:fldCharType="begin"/>
            </w:r>
            <w:r w:rsidR="00D03322">
              <w:rPr>
                <w:noProof/>
                <w:webHidden/>
              </w:rPr>
              <w:instrText xml:space="preserve"> PAGEREF _Toc271794945 \h </w:instrText>
            </w:r>
          </w:ins>
          <w:r>
            <w:rPr>
              <w:noProof/>
              <w:webHidden/>
            </w:rPr>
          </w:r>
          <w:r>
            <w:rPr>
              <w:noProof/>
              <w:webHidden/>
            </w:rPr>
            <w:fldChar w:fldCharType="separate"/>
          </w:r>
          <w:ins w:id="74" w:author="Entwicklung" w:date="2010-09-09T11:26:00Z">
            <w:r w:rsidR="00D03322">
              <w:rPr>
                <w:noProof/>
                <w:webHidden/>
              </w:rPr>
              <w:t>21</w:t>
            </w:r>
            <w:r>
              <w:rPr>
                <w:noProof/>
                <w:webHidden/>
              </w:rPr>
              <w:fldChar w:fldCharType="end"/>
            </w:r>
            <w:r w:rsidRPr="00362ED4">
              <w:rPr>
                <w:rStyle w:val="Hyperlink"/>
                <w:noProof/>
              </w:rPr>
              <w:fldChar w:fldCharType="end"/>
            </w:r>
          </w:ins>
        </w:p>
        <w:p w:rsidR="00D03322" w:rsidRDefault="00633EA9">
          <w:pPr>
            <w:pStyle w:val="Verzeichnis1"/>
            <w:tabs>
              <w:tab w:val="right" w:leader="dot" w:pos="7360"/>
            </w:tabs>
            <w:rPr>
              <w:ins w:id="75" w:author="Entwicklung" w:date="2010-09-09T11:26:00Z"/>
              <w:rFonts w:asciiTheme="minorHAnsi" w:eastAsiaTheme="minorEastAsia" w:hAnsiTheme="minorHAnsi"/>
              <w:noProof/>
              <w:lang w:val="de-DE" w:eastAsia="de-DE"/>
            </w:rPr>
          </w:pPr>
          <w:ins w:id="76" w:author="Entwicklung" w:date="2010-09-09T11:26:00Z">
            <w:r w:rsidRPr="00362ED4">
              <w:rPr>
                <w:rStyle w:val="Hyperlink"/>
                <w:noProof/>
              </w:rPr>
              <w:fldChar w:fldCharType="begin"/>
            </w:r>
            <w:r w:rsidR="00D03322" w:rsidRPr="00362ED4">
              <w:rPr>
                <w:rStyle w:val="Hyperlink"/>
                <w:noProof/>
              </w:rPr>
              <w:instrText xml:space="preserve"> </w:instrText>
            </w:r>
            <w:r w:rsidR="00D03322">
              <w:rPr>
                <w:noProof/>
              </w:rPr>
              <w:instrText>HYPERLINK \l "_Toc271794946"</w:instrText>
            </w:r>
            <w:r w:rsidR="00D03322" w:rsidRPr="00362ED4">
              <w:rPr>
                <w:rStyle w:val="Hyperlink"/>
                <w:noProof/>
              </w:rPr>
              <w:instrText xml:space="preserve"> </w:instrText>
            </w:r>
            <w:r w:rsidRPr="00362ED4">
              <w:rPr>
                <w:rStyle w:val="Hyperlink"/>
                <w:noProof/>
              </w:rPr>
              <w:fldChar w:fldCharType="separate"/>
            </w:r>
            <w:r w:rsidR="00D03322" w:rsidRPr="00362ED4">
              <w:rPr>
                <w:rStyle w:val="Hyperlink"/>
                <w:noProof/>
              </w:rPr>
              <w:t>§ 16. Ranking of graduates</w:t>
            </w:r>
            <w:r w:rsidR="00D03322">
              <w:rPr>
                <w:noProof/>
                <w:webHidden/>
              </w:rPr>
              <w:tab/>
            </w:r>
            <w:r>
              <w:rPr>
                <w:noProof/>
                <w:webHidden/>
              </w:rPr>
              <w:fldChar w:fldCharType="begin"/>
            </w:r>
            <w:r w:rsidR="00D03322">
              <w:rPr>
                <w:noProof/>
                <w:webHidden/>
              </w:rPr>
              <w:instrText xml:space="preserve"> PAGEREF _Toc271794946 \h </w:instrText>
            </w:r>
          </w:ins>
          <w:r>
            <w:rPr>
              <w:noProof/>
              <w:webHidden/>
            </w:rPr>
          </w:r>
          <w:r>
            <w:rPr>
              <w:noProof/>
              <w:webHidden/>
            </w:rPr>
            <w:fldChar w:fldCharType="separate"/>
          </w:r>
          <w:ins w:id="77" w:author="Entwicklung" w:date="2010-09-09T11:26:00Z">
            <w:r w:rsidR="00D03322">
              <w:rPr>
                <w:noProof/>
                <w:webHidden/>
              </w:rPr>
              <w:t>22</w:t>
            </w:r>
            <w:r>
              <w:rPr>
                <w:noProof/>
                <w:webHidden/>
              </w:rPr>
              <w:fldChar w:fldCharType="end"/>
            </w:r>
            <w:r w:rsidRPr="00362ED4">
              <w:rPr>
                <w:rStyle w:val="Hyperlink"/>
                <w:noProof/>
              </w:rPr>
              <w:fldChar w:fldCharType="end"/>
            </w:r>
          </w:ins>
        </w:p>
        <w:p w:rsidR="00D03322" w:rsidRDefault="00633EA9">
          <w:pPr>
            <w:pStyle w:val="Verzeichnis1"/>
            <w:tabs>
              <w:tab w:val="right" w:leader="dot" w:pos="7360"/>
            </w:tabs>
            <w:rPr>
              <w:ins w:id="78" w:author="Entwicklung" w:date="2010-09-09T11:26:00Z"/>
              <w:rFonts w:asciiTheme="minorHAnsi" w:eastAsiaTheme="minorEastAsia" w:hAnsiTheme="minorHAnsi"/>
              <w:noProof/>
              <w:lang w:val="de-DE" w:eastAsia="de-DE"/>
            </w:rPr>
          </w:pPr>
          <w:ins w:id="79" w:author="Entwicklung" w:date="2010-09-09T11:26:00Z">
            <w:r w:rsidRPr="00362ED4">
              <w:rPr>
                <w:rStyle w:val="Hyperlink"/>
                <w:noProof/>
              </w:rPr>
              <w:fldChar w:fldCharType="begin"/>
            </w:r>
            <w:r w:rsidR="00D03322" w:rsidRPr="00362ED4">
              <w:rPr>
                <w:rStyle w:val="Hyperlink"/>
                <w:noProof/>
              </w:rPr>
              <w:instrText xml:space="preserve"> </w:instrText>
            </w:r>
            <w:r w:rsidR="00D03322">
              <w:rPr>
                <w:noProof/>
              </w:rPr>
              <w:instrText>HYPERLINK \l "_Toc271794947"</w:instrText>
            </w:r>
            <w:r w:rsidR="00D03322" w:rsidRPr="00362ED4">
              <w:rPr>
                <w:rStyle w:val="Hyperlink"/>
                <w:noProof/>
              </w:rPr>
              <w:instrText xml:space="preserve"> </w:instrText>
            </w:r>
            <w:r w:rsidRPr="00362ED4">
              <w:rPr>
                <w:rStyle w:val="Hyperlink"/>
                <w:noProof/>
              </w:rPr>
              <w:fldChar w:fldCharType="separate"/>
            </w:r>
            <w:r w:rsidR="00D03322" w:rsidRPr="00362ED4">
              <w:rPr>
                <w:rStyle w:val="Hyperlink"/>
                <w:noProof/>
              </w:rPr>
              <w:t>§ 17. Prizes and distinctions</w:t>
            </w:r>
            <w:r w:rsidR="00D03322">
              <w:rPr>
                <w:noProof/>
                <w:webHidden/>
              </w:rPr>
              <w:tab/>
            </w:r>
            <w:r>
              <w:rPr>
                <w:noProof/>
                <w:webHidden/>
              </w:rPr>
              <w:fldChar w:fldCharType="begin"/>
            </w:r>
            <w:r w:rsidR="00D03322">
              <w:rPr>
                <w:noProof/>
                <w:webHidden/>
              </w:rPr>
              <w:instrText xml:space="preserve"> PAGEREF _Toc271794947 \h </w:instrText>
            </w:r>
          </w:ins>
          <w:r>
            <w:rPr>
              <w:noProof/>
              <w:webHidden/>
            </w:rPr>
          </w:r>
          <w:r>
            <w:rPr>
              <w:noProof/>
              <w:webHidden/>
            </w:rPr>
            <w:fldChar w:fldCharType="separate"/>
          </w:r>
          <w:ins w:id="80" w:author="Entwicklung" w:date="2010-09-09T11:26:00Z">
            <w:r w:rsidR="00D03322">
              <w:rPr>
                <w:noProof/>
                <w:webHidden/>
              </w:rPr>
              <w:t>23</w:t>
            </w:r>
            <w:r>
              <w:rPr>
                <w:noProof/>
                <w:webHidden/>
              </w:rPr>
              <w:fldChar w:fldCharType="end"/>
            </w:r>
            <w:r w:rsidRPr="00362ED4">
              <w:rPr>
                <w:rStyle w:val="Hyperlink"/>
                <w:noProof/>
              </w:rPr>
              <w:fldChar w:fldCharType="end"/>
            </w:r>
          </w:ins>
        </w:p>
        <w:p w:rsidR="00D03322" w:rsidRDefault="00633EA9">
          <w:pPr>
            <w:pStyle w:val="Verzeichnis1"/>
            <w:tabs>
              <w:tab w:val="right" w:leader="dot" w:pos="7360"/>
            </w:tabs>
            <w:rPr>
              <w:ins w:id="81" w:author="Entwicklung" w:date="2010-09-09T11:26:00Z"/>
              <w:rFonts w:asciiTheme="minorHAnsi" w:eastAsiaTheme="minorEastAsia" w:hAnsiTheme="minorHAnsi"/>
              <w:noProof/>
              <w:lang w:val="de-DE" w:eastAsia="de-DE"/>
            </w:rPr>
          </w:pPr>
          <w:ins w:id="82" w:author="Entwicklung" w:date="2010-09-09T11:26:00Z">
            <w:r w:rsidRPr="00362ED4">
              <w:rPr>
                <w:rStyle w:val="Hyperlink"/>
                <w:noProof/>
              </w:rPr>
              <w:fldChar w:fldCharType="begin"/>
            </w:r>
            <w:r w:rsidR="00D03322" w:rsidRPr="00362ED4">
              <w:rPr>
                <w:rStyle w:val="Hyperlink"/>
                <w:noProof/>
              </w:rPr>
              <w:instrText xml:space="preserve"> </w:instrText>
            </w:r>
            <w:r w:rsidR="00D03322">
              <w:rPr>
                <w:noProof/>
              </w:rPr>
              <w:instrText>HYPERLINK \l "_Toc271794948"</w:instrText>
            </w:r>
            <w:r w:rsidR="00D03322" w:rsidRPr="00362ED4">
              <w:rPr>
                <w:rStyle w:val="Hyperlink"/>
                <w:noProof/>
              </w:rPr>
              <w:instrText xml:space="preserve"> </w:instrText>
            </w:r>
            <w:r w:rsidRPr="00362ED4">
              <w:rPr>
                <w:rStyle w:val="Hyperlink"/>
                <w:noProof/>
              </w:rPr>
              <w:fldChar w:fldCharType="separate"/>
            </w:r>
            <w:r w:rsidR="00D03322" w:rsidRPr="00362ED4">
              <w:rPr>
                <w:rStyle w:val="Hyperlink"/>
                <w:noProof/>
              </w:rPr>
              <w:t>§ 18. Final and transitional provisions</w:t>
            </w:r>
            <w:r w:rsidR="00D03322">
              <w:rPr>
                <w:noProof/>
                <w:webHidden/>
              </w:rPr>
              <w:tab/>
            </w:r>
            <w:r>
              <w:rPr>
                <w:noProof/>
                <w:webHidden/>
              </w:rPr>
              <w:fldChar w:fldCharType="begin"/>
            </w:r>
            <w:r w:rsidR="00D03322">
              <w:rPr>
                <w:noProof/>
                <w:webHidden/>
              </w:rPr>
              <w:instrText xml:space="preserve"> PAGEREF _Toc271794948 \h </w:instrText>
            </w:r>
          </w:ins>
          <w:r>
            <w:rPr>
              <w:noProof/>
              <w:webHidden/>
            </w:rPr>
          </w:r>
          <w:r>
            <w:rPr>
              <w:noProof/>
              <w:webHidden/>
            </w:rPr>
            <w:fldChar w:fldCharType="separate"/>
          </w:r>
          <w:ins w:id="83" w:author="Entwicklung" w:date="2010-09-09T11:26:00Z">
            <w:r w:rsidR="00D03322">
              <w:rPr>
                <w:noProof/>
                <w:webHidden/>
              </w:rPr>
              <w:t>24</w:t>
            </w:r>
            <w:r>
              <w:rPr>
                <w:noProof/>
                <w:webHidden/>
              </w:rPr>
              <w:fldChar w:fldCharType="end"/>
            </w:r>
            <w:r w:rsidRPr="00362ED4">
              <w:rPr>
                <w:rStyle w:val="Hyperlink"/>
                <w:noProof/>
              </w:rPr>
              <w:fldChar w:fldCharType="end"/>
            </w:r>
          </w:ins>
        </w:p>
        <w:p w:rsidR="00D03322" w:rsidRDefault="00633EA9">
          <w:pPr>
            <w:pStyle w:val="Verzeichnis1"/>
            <w:tabs>
              <w:tab w:val="right" w:leader="dot" w:pos="7360"/>
            </w:tabs>
            <w:rPr>
              <w:ins w:id="84" w:author="Entwicklung" w:date="2010-09-09T11:26:00Z"/>
              <w:rFonts w:asciiTheme="minorHAnsi" w:eastAsiaTheme="minorEastAsia" w:hAnsiTheme="minorHAnsi"/>
              <w:noProof/>
              <w:lang w:val="de-DE" w:eastAsia="de-DE"/>
            </w:rPr>
          </w:pPr>
          <w:ins w:id="85" w:author="Entwicklung" w:date="2010-09-09T11:26:00Z">
            <w:r w:rsidRPr="00362ED4">
              <w:rPr>
                <w:rStyle w:val="Hyperlink"/>
                <w:noProof/>
              </w:rPr>
              <w:fldChar w:fldCharType="begin"/>
            </w:r>
            <w:r w:rsidR="00D03322" w:rsidRPr="00362ED4">
              <w:rPr>
                <w:rStyle w:val="Hyperlink"/>
                <w:noProof/>
              </w:rPr>
              <w:instrText xml:space="preserve"> </w:instrText>
            </w:r>
            <w:r w:rsidR="00D03322">
              <w:rPr>
                <w:noProof/>
              </w:rPr>
              <w:instrText>HYPERLINK \l "_Toc271794949"</w:instrText>
            </w:r>
            <w:r w:rsidR="00D03322" w:rsidRPr="00362ED4">
              <w:rPr>
                <w:rStyle w:val="Hyperlink"/>
                <w:noProof/>
              </w:rPr>
              <w:instrText xml:space="preserve"> </w:instrText>
            </w:r>
            <w:r w:rsidRPr="00362ED4">
              <w:rPr>
                <w:rStyle w:val="Hyperlink"/>
                <w:noProof/>
              </w:rPr>
              <w:fldChar w:fldCharType="separate"/>
            </w:r>
            <w:r w:rsidR="00D03322" w:rsidRPr="00362ED4">
              <w:rPr>
                <w:rStyle w:val="Hyperlink"/>
                <w:noProof/>
              </w:rPr>
              <w:t>Notes</w:t>
            </w:r>
            <w:r w:rsidR="00D03322">
              <w:rPr>
                <w:noProof/>
                <w:webHidden/>
              </w:rPr>
              <w:tab/>
            </w:r>
            <w:r>
              <w:rPr>
                <w:noProof/>
                <w:webHidden/>
              </w:rPr>
              <w:fldChar w:fldCharType="begin"/>
            </w:r>
            <w:r w:rsidR="00D03322">
              <w:rPr>
                <w:noProof/>
                <w:webHidden/>
              </w:rPr>
              <w:instrText xml:space="preserve"> PAGEREF _Toc271794949 \h </w:instrText>
            </w:r>
          </w:ins>
          <w:r>
            <w:rPr>
              <w:noProof/>
              <w:webHidden/>
            </w:rPr>
          </w:r>
          <w:r>
            <w:rPr>
              <w:noProof/>
              <w:webHidden/>
            </w:rPr>
            <w:fldChar w:fldCharType="separate"/>
          </w:r>
          <w:ins w:id="86" w:author="Entwicklung" w:date="2010-09-09T11:26:00Z">
            <w:r w:rsidR="00D03322">
              <w:rPr>
                <w:noProof/>
                <w:webHidden/>
              </w:rPr>
              <w:t>25</w:t>
            </w:r>
            <w:r>
              <w:rPr>
                <w:noProof/>
                <w:webHidden/>
              </w:rPr>
              <w:fldChar w:fldCharType="end"/>
            </w:r>
            <w:r w:rsidRPr="00362ED4">
              <w:rPr>
                <w:rStyle w:val="Hyperlink"/>
                <w:noProof/>
              </w:rPr>
              <w:fldChar w:fldCharType="end"/>
            </w:r>
          </w:ins>
        </w:p>
        <w:p w:rsidR="00D0084D" w:rsidRPr="00D0084D" w:rsidDel="003F3D21" w:rsidRDefault="00633EA9">
          <w:pPr>
            <w:pStyle w:val="Verzeichnis1"/>
            <w:tabs>
              <w:tab w:val="right" w:leader="dot" w:pos="9062"/>
            </w:tabs>
            <w:rPr>
              <w:del w:id="87" w:author="Entwicklung" w:date="2010-09-09T11:15:00Z"/>
              <w:noProof/>
            </w:rPr>
          </w:pPr>
          <w:del w:id="88" w:author="Entwicklung" w:date="2010-09-09T11:15:00Z">
            <w:r w:rsidRPr="00633EA9">
              <w:rPr>
                <w:rStyle w:val="Hyperlink"/>
                <w:noProof/>
                <w:rPrChange w:id="89" w:author="Entwicklung" w:date="2010-09-09T11:15:00Z">
                  <w:rPr>
                    <w:rStyle w:val="Hyperlink"/>
                    <w:rFonts w:ascii="Times-Bold" w:eastAsiaTheme="majorEastAsia" w:hAnsi="Times-Bold" w:cs="Times-Bold"/>
                    <w:b/>
                    <w:bCs/>
                    <w:noProof/>
                    <w:spacing w:val="5"/>
                    <w:kern w:val="28"/>
                    <w:sz w:val="36"/>
                    <w:szCs w:val="28"/>
                  </w:rPr>
                </w:rPrChange>
              </w:rPr>
              <w:delText>§ 1. Introduction</w:delText>
            </w:r>
            <w:r w:rsidR="00D0084D" w:rsidRPr="00D0084D" w:rsidDel="003F3D21">
              <w:rPr>
                <w:noProof/>
                <w:webHidden/>
              </w:rPr>
              <w:tab/>
              <w:delText>1</w:delText>
            </w:r>
          </w:del>
        </w:p>
        <w:p w:rsidR="00D0084D" w:rsidRPr="00D0084D" w:rsidDel="003F3D21" w:rsidRDefault="00633EA9">
          <w:pPr>
            <w:pStyle w:val="Verzeichnis1"/>
            <w:tabs>
              <w:tab w:val="right" w:leader="dot" w:pos="9062"/>
            </w:tabs>
            <w:rPr>
              <w:del w:id="90" w:author="Entwicklung" w:date="2010-09-09T11:15:00Z"/>
              <w:noProof/>
            </w:rPr>
          </w:pPr>
          <w:del w:id="91" w:author="Entwicklung" w:date="2010-09-09T11:15:00Z">
            <w:r w:rsidRPr="00633EA9">
              <w:rPr>
                <w:rStyle w:val="Hyperlink"/>
                <w:noProof/>
                <w:rPrChange w:id="92" w:author="Entwicklung" w:date="2010-09-09T11:15:00Z">
                  <w:rPr>
                    <w:rStyle w:val="Hyperlink"/>
                    <w:rFonts w:ascii="Times-Bold" w:eastAsiaTheme="majorEastAsia" w:hAnsi="Times-Bold" w:cs="Times-Bold"/>
                    <w:b/>
                    <w:bCs/>
                    <w:noProof/>
                    <w:spacing w:val="5"/>
                    <w:kern w:val="28"/>
                    <w:sz w:val="36"/>
                    <w:szCs w:val="28"/>
                  </w:rPr>
                </w:rPrChange>
              </w:rPr>
              <w:delText>§ 2. General rules</w:delText>
            </w:r>
            <w:r w:rsidR="00D0084D" w:rsidRPr="00D0084D" w:rsidDel="003F3D21">
              <w:rPr>
                <w:noProof/>
                <w:webHidden/>
              </w:rPr>
              <w:tab/>
              <w:delText>1</w:delText>
            </w:r>
          </w:del>
        </w:p>
        <w:p w:rsidR="00D0084D" w:rsidRPr="00D0084D" w:rsidDel="003F3D21" w:rsidRDefault="00633EA9">
          <w:pPr>
            <w:pStyle w:val="Verzeichnis1"/>
            <w:tabs>
              <w:tab w:val="right" w:leader="dot" w:pos="9062"/>
            </w:tabs>
            <w:rPr>
              <w:del w:id="93" w:author="Entwicklung" w:date="2010-09-09T11:15:00Z"/>
              <w:noProof/>
            </w:rPr>
          </w:pPr>
          <w:del w:id="94" w:author="Entwicklung" w:date="2010-09-09T11:15:00Z">
            <w:r w:rsidRPr="00633EA9">
              <w:rPr>
                <w:rStyle w:val="Hyperlink"/>
                <w:noProof/>
                <w:rPrChange w:id="95" w:author="Entwicklung" w:date="2010-09-09T11:15:00Z">
                  <w:rPr>
                    <w:rStyle w:val="Hyperlink"/>
                    <w:rFonts w:ascii="Times-Bold" w:eastAsiaTheme="majorEastAsia" w:hAnsi="Times-Bold" w:cs="Times-Bold"/>
                    <w:b/>
                    <w:bCs/>
                    <w:noProof/>
                    <w:spacing w:val="5"/>
                    <w:kern w:val="28"/>
                    <w:sz w:val="36"/>
                    <w:szCs w:val="28"/>
                  </w:rPr>
                </w:rPrChange>
              </w:rPr>
              <w:delText>§ 3. Rights and duties of students</w:delText>
            </w:r>
            <w:r w:rsidR="00D0084D" w:rsidRPr="00D0084D" w:rsidDel="003F3D21">
              <w:rPr>
                <w:noProof/>
                <w:webHidden/>
              </w:rPr>
              <w:tab/>
              <w:delText>1</w:delText>
            </w:r>
          </w:del>
        </w:p>
        <w:p w:rsidR="00D0084D" w:rsidRPr="00D0084D" w:rsidDel="003F3D21" w:rsidRDefault="00633EA9">
          <w:pPr>
            <w:pStyle w:val="Verzeichnis1"/>
            <w:tabs>
              <w:tab w:val="right" w:leader="dot" w:pos="9062"/>
            </w:tabs>
            <w:rPr>
              <w:del w:id="96" w:author="Entwicklung" w:date="2010-09-09T11:15:00Z"/>
              <w:noProof/>
            </w:rPr>
          </w:pPr>
          <w:del w:id="97" w:author="Entwicklung" w:date="2010-09-09T11:15:00Z">
            <w:r w:rsidRPr="00633EA9">
              <w:rPr>
                <w:rStyle w:val="Hyperlink"/>
                <w:noProof/>
                <w:rPrChange w:id="98" w:author="Entwicklung" w:date="2010-09-09T11:15:00Z">
                  <w:rPr>
                    <w:rStyle w:val="Hyperlink"/>
                    <w:rFonts w:ascii="Times-Bold" w:eastAsiaTheme="majorEastAsia" w:hAnsi="Times-Bold" w:cs="Times-Bold"/>
                    <w:b/>
                    <w:bCs/>
                    <w:noProof/>
                    <w:spacing w:val="5"/>
                    <w:kern w:val="28"/>
                    <w:sz w:val="36"/>
                    <w:szCs w:val="28"/>
                  </w:rPr>
                </w:rPrChange>
              </w:rPr>
              <w:delText>§ 4. Organization of the academic year</w:delText>
            </w:r>
            <w:r w:rsidR="00D0084D" w:rsidRPr="00D0084D" w:rsidDel="003F3D21">
              <w:rPr>
                <w:noProof/>
                <w:webHidden/>
              </w:rPr>
              <w:tab/>
              <w:delText>1</w:delText>
            </w:r>
          </w:del>
        </w:p>
        <w:p w:rsidR="00D0084D" w:rsidRPr="00D0084D" w:rsidDel="003F3D21" w:rsidRDefault="00633EA9">
          <w:pPr>
            <w:pStyle w:val="Verzeichnis1"/>
            <w:tabs>
              <w:tab w:val="right" w:leader="dot" w:pos="9062"/>
            </w:tabs>
            <w:rPr>
              <w:del w:id="99" w:author="Entwicklung" w:date="2010-09-09T11:15:00Z"/>
              <w:noProof/>
            </w:rPr>
          </w:pPr>
          <w:del w:id="100" w:author="Entwicklung" w:date="2010-09-09T11:15:00Z">
            <w:r w:rsidRPr="00633EA9">
              <w:rPr>
                <w:rStyle w:val="Hyperlink"/>
                <w:noProof/>
                <w:rPrChange w:id="101" w:author="Entwicklung" w:date="2010-09-09T11:15:00Z">
                  <w:rPr>
                    <w:rStyle w:val="Hyperlink"/>
                    <w:rFonts w:ascii="Times-Bold" w:eastAsiaTheme="majorEastAsia" w:hAnsi="Times-Bold" w:cs="Times-Bold"/>
                    <w:b/>
                    <w:bCs/>
                    <w:noProof/>
                    <w:spacing w:val="5"/>
                    <w:kern w:val="28"/>
                    <w:sz w:val="36"/>
                    <w:szCs w:val="28"/>
                  </w:rPr>
                </w:rPrChange>
              </w:rPr>
              <w:delText>§ 5. Completion of classes</w:delText>
            </w:r>
            <w:r w:rsidR="00D0084D" w:rsidRPr="00D0084D" w:rsidDel="003F3D21">
              <w:rPr>
                <w:noProof/>
                <w:webHidden/>
              </w:rPr>
              <w:tab/>
              <w:delText>1</w:delText>
            </w:r>
          </w:del>
        </w:p>
        <w:p w:rsidR="00D0084D" w:rsidRPr="00D0084D" w:rsidDel="003F3D21" w:rsidRDefault="00633EA9">
          <w:pPr>
            <w:pStyle w:val="Verzeichnis1"/>
            <w:tabs>
              <w:tab w:val="right" w:leader="dot" w:pos="9062"/>
            </w:tabs>
            <w:rPr>
              <w:del w:id="102" w:author="Entwicklung" w:date="2010-09-09T11:15:00Z"/>
              <w:noProof/>
            </w:rPr>
          </w:pPr>
          <w:del w:id="103" w:author="Entwicklung" w:date="2010-09-09T11:15:00Z">
            <w:r w:rsidRPr="00633EA9">
              <w:rPr>
                <w:rStyle w:val="Hyperlink"/>
                <w:noProof/>
                <w:rPrChange w:id="104" w:author="Entwicklung" w:date="2010-09-09T11:15:00Z">
                  <w:rPr>
                    <w:rStyle w:val="Hyperlink"/>
                    <w:rFonts w:ascii="Times-Bold" w:eastAsiaTheme="majorEastAsia" w:hAnsi="Times-Bold" w:cs="Times-Bold"/>
                    <w:b/>
                    <w:bCs/>
                    <w:noProof/>
                    <w:spacing w:val="5"/>
                    <w:kern w:val="28"/>
                    <w:sz w:val="36"/>
                    <w:szCs w:val="28"/>
                  </w:rPr>
                </w:rPrChange>
              </w:rPr>
              <w:delText>§ 6. Examination</w:delText>
            </w:r>
            <w:r w:rsidR="00D0084D" w:rsidRPr="00D0084D" w:rsidDel="003F3D21">
              <w:rPr>
                <w:noProof/>
                <w:webHidden/>
              </w:rPr>
              <w:tab/>
              <w:delText>1</w:delText>
            </w:r>
          </w:del>
        </w:p>
        <w:p w:rsidR="00D0084D" w:rsidRPr="00D0084D" w:rsidDel="003F3D21" w:rsidRDefault="00633EA9">
          <w:pPr>
            <w:pStyle w:val="Verzeichnis1"/>
            <w:tabs>
              <w:tab w:val="right" w:leader="dot" w:pos="9062"/>
            </w:tabs>
            <w:rPr>
              <w:del w:id="105" w:author="Entwicklung" w:date="2010-09-09T11:15:00Z"/>
              <w:noProof/>
            </w:rPr>
          </w:pPr>
          <w:del w:id="106" w:author="Entwicklung" w:date="2010-09-09T11:15:00Z">
            <w:r w:rsidRPr="00633EA9">
              <w:rPr>
                <w:rStyle w:val="Hyperlink"/>
                <w:noProof/>
                <w:rPrChange w:id="107" w:author="Entwicklung" w:date="2010-09-09T11:15:00Z">
                  <w:rPr>
                    <w:rStyle w:val="Hyperlink"/>
                    <w:rFonts w:ascii="Times-Bold" w:eastAsiaTheme="majorEastAsia" w:hAnsi="Times-Bold" w:cs="Times-Bold"/>
                    <w:b/>
                    <w:bCs/>
                    <w:noProof/>
                    <w:spacing w:val="5"/>
                    <w:kern w:val="28"/>
                    <w:sz w:val="36"/>
                    <w:szCs w:val="28"/>
                  </w:rPr>
                </w:rPrChange>
              </w:rPr>
              <w:delText>§ 7. Completion of a course</w:delText>
            </w:r>
            <w:r w:rsidR="00D0084D" w:rsidRPr="00D0084D" w:rsidDel="003F3D21">
              <w:rPr>
                <w:noProof/>
                <w:webHidden/>
              </w:rPr>
              <w:tab/>
              <w:delText>1</w:delText>
            </w:r>
          </w:del>
        </w:p>
        <w:p w:rsidR="00D0084D" w:rsidRPr="00D0084D" w:rsidDel="003F3D21" w:rsidRDefault="00633EA9">
          <w:pPr>
            <w:pStyle w:val="Verzeichnis1"/>
            <w:tabs>
              <w:tab w:val="right" w:leader="dot" w:pos="9062"/>
            </w:tabs>
            <w:rPr>
              <w:del w:id="108" w:author="Entwicklung" w:date="2010-09-09T11:15:00Z"/>
              <w:noProof/>
            </w:rPr>
          </w:pPr>
          <w:del w:id="109" w:author="Entwicklung" w:date="2010-09-09T11:15:00Z">
            <w:r w:rsidRPr="00633EA9">
              <w:rPr>
                <w:rStyle w:val="Hyperlink"/>
                <w:noProof/>
                <w:rPrChange w:id="110" w:author="Entwicklung" w:date="2010-09-09T11:15:00Z">
                  <w:rPr>
                    <w:rStyle w:val="Hyperlink"/>
                    <w:rFonts w:ascii="Times-Bold" w:eastAsiaTheme="majorEastAsia" w:hAnsi="Times-Bold" w:cs="Times-Bold"/>
                    <w:b/>
                    <w:bCs/>
                    <w:noProof/>
                    <w:spacing w:val="5"/>
                    <w:kern w:val="28"/>
                    <w:sz w:val="36"/>
                    <w:szCs w:val="28"/>
                  </w:rPr>
                </w:rPrChange>
              </w:rPr>
              <w:delText>§ 8. Grading scale</w:delText>
            </w:r>
            <w:r w:rsidR="00D0084D" w:rsidRPr="00D0084D" w:rsidDel="003F3D21">
              <w:rPr>
                <w:noProof/>
                <w:webHidden/>
              </w:rPr>
              <w:tab/>
              <w:delText>1</w:delText>
            </w:r>
          </w:del>
        </w:p>
        <w:p w:rsidR="00D0084D" w:rsidRPr="00D0084D" w:rsidDel="003F3D21" w:rsidRDefault="00633EA9">
          <w:pPr>
            <w:pStyle w:val="Verzeichnis1"/>
            <w:tabs>
              <w:tab w:val="right" w:leader="dot" w:pos="9062"/>
            </w:tabs>
            <w:rPr>
              <w:del w:id="111" w:author="Entwicklung" w:date="2010-09-09T11:15:00Z"/>
              <w:noProof/>
            </w:rPr>
          </w:pPr>
          <w:del w:id="112" w:author="Entwicklung" w:date="2010-09-09T11:15:00Z">
            <w:r w:rsidRPr="00633EA9">
              <w:rPr>
                <w:rStyle w:val="Hyperlink"/>
                <w:noProof/>
                <w:rPrChange w:id="113" w:author="Entwicklung" w:date="2010-09-09T11:15:00Z">
                  <w:rPr>
                    <w:rStyle w:val="Hyperlink"/>
                    <w:rFonts w:ascii="Times-Bold" w:eastAsiaTheme="majorEastAsia" w:hAnsi="Times-Bold" w:cs="Times-Bold"/>
                    <w:b/>
                    <w:bCs/>
                    <w:noProof/>
                    <w:spacing w:val="5"/>
                    <w:kern w:val="28"/>
                    <w:sz w:val="36"/>
                    <w:szCs w:val="28"/>
                  </w:rPr>
                </w:rPrChange>
              </w:rPr>
              <w:delText>§ 9. Completion of a semester of study</w:delText>
            </w:r>
            <w:r w:rsidR="00D0084D" w:rsidRPr="00D0084D" w:rsidDel="003F3D21">
              <w:rPr>
                <w:noProof/>
                <w:webHidden/>
              </w:rPr>
              <w:tab/>
              <w:delText>2</w:delText>
            </w:r>
          </w:del>
        </w:p>
        <w:p w:rsidR="00D0084D" w:rsidRPr="00D0084D" w:rsidDel="003F3D21" w:rsidRDefault="00633EA9">
          <w:pPr>
            <w:pStyle w:val="Verzeichnis1"/>
            <w:tabs>
              <w:tab w:val="right" w:leader="dot" w:pos="9062"/>
            </w:tabs>
            <w:rPr>
              <w:del w:id="114" w:author="Entwicklung" w:date="2010-09-09T11:15:00Z"/>
              <w:noProof/>
            </w:rPr>
          </w:pPr>
          <w:del w:id="115" w:author="Entwicklung" w:date="2010-09-09T11:15:00Z">
            <w:r w:rsidRPr="00633EA9">
              <w:rPr>
                <w:rStyle w:val="Hyperlink"/>
                <w:noProof/>
                <w:rPrChange w:id="116" w:author="Entwicklung" w:date="2010-09-09T11:15:00Z">
                  <w:rPr>
                    <w:rStyle w:val="Hyperlink"/>
                    <w:rFonts w:ascii="Times-Bold" w:eastAsiaTheme="majorEastAsia" w:hAnsi="Times-Bold" w:cs="Times-Bold"/>
                    <w:b/>
                    <w:bCs/>
                    <w:noProof/>
                    <w:spacing w:val="5"/>
                    <w:kern w:val="28"/>
                    <w:sz w:val="36"/>
                    <w:szCs w:val="28"/>
                  </w:rPr>
                </w:rPrChange>
              </w:rPr>
              <w:delText>§ 11. Registration for the next year or semester of study</w:delText>
            </w:r>
            <w:r w:rsidR="00D0084D" w:rsidRPr="00D0084D" w:rsidDel="003F3D21">
              <w:rPr>
                <w:noProof/>
                <w:webHidden/>
              </w:rPr>
              <w:tab/>
              <w:delText>2</w:delText>
            </w:r>
          </w:del>
        </w:p>
        <w:p w:rsidR="00D0084D" w:rsidRPr="00D0084D" w:rsidDel="003F3D21" w:rsidRDefault="00633EA9">
          <w:pPr>
            <w:pStyle w:val="Verzeichnis1"/>
            <w:tabs>
              <w:tab w:val="right" w:leader="dot" w:pos="9062"/>
            </w:tabs>
            <w:rPr>
              <w:del w:id="117" w:author="Entwicklung" w:date="2010-09-09T11:15:00Z"/>
              <w:noProof/>
            </w:rPr>
          </w:pPr>
          <w:del w:id="118" w:author="Entwicklung" w:date="2010-09-09T11:15:00Z">
            <w:r w:rsidRPr="00633EA9">
              <w:rPr>
                <w:rStyle w:val="Hyperlink"/>
                <w:noProof/>
                <w:rPrChange w:id="119" w:author="Entwicklung" w:date="2010-09-09T11:15:00Z">
                  <w:rPr>
                    <w:rStyle w:val="Hyperlink"/>
                    <w:rFonts w:ascii="Times-Bold" w:eastAsiaTheme="majorEastAsia" w:hAnsi="Times-Bold" w:cs="Times-Bold"/>
                    <w:b/>
                    <w:bCs/>
                    <w:noProof/>
                    <w:spacing w:val="5"/>
                    <w:kern w:val="28"/>
                    <w:sz w:val="36"/>
                    <w:szCs w:val="28"/>
                  </w:rPr>
                </w:rPrChange>
              </w:rPr>
              <w:delText>§ 12. Leave of absence</w:delText>
            </w:r>
            <w:r w:rsidR="00D0084D" w:rsidRPr="00D0084D" w:rsidDel="003F3D21">
              <w:rPr>
                <w:noProof/>
                <w:webHidden/>
              </w:rPr>
              <w:tab/>
              <w:delText>2</w:delText>
            </w:r>
          </w:del>
        </w:p>
        <w:p w:rsidR="00D0084D" w:rsidRPr="00D0084D" w:rsidDel="003F3D21" w:rsidRDefault="00633EA9">
          <w:pPr>
            <w:pStyle w:val="Verzeichnis1"/>
            <w:tabs>
              <w:tab w:val="right" w:leader="dot" w:pos="9062"/>
            </w:tabs>
            <w:rPr>
              <w:del w:id="120" w:author="Entwicklung" w:date="2010-09-09T11:15:00Z"/>
              <w:noProof/>
            </w:rPr>
          </w:pPr>
          <w:del w:id="121" w:author="Entwicklung" w:date="2010-09-09T11:15:00Z">
            <w:r w:rsidRPr="00633EA9">
              <w:rPr>
                <w:rStyle w:val="Hyperlink"/>
                <w:noProof/>
                <w:rPrChange w:id="122" w:author="Entwicklung" w:date="2010-09-09T11:15:00Z">
                  <w:rPr>
                    <w:rStyle w:val="Hyperlink"/>
                    <w:rFonts w:ascii="Times-Bold" w:eastAsiaTheme="majorEastAsia" w:hAnsi="Times-Bold" w:cs="Times-Bold"/>
                    <w:b/>
                    <w:bCs/>
                    <w:noProof/>
                    <w:spacing w:val="5"/>
                    <w:kern w:val="28"/>
                    <w:sz w:val="36"/>
                    <w:szCs w:val="28"/>
                  </w:rPr>
                </w:rPrChange>
              </w:rPr>
              <w:delText>§ 13. The master thesis</w:delText>
            </w:r>
            <w:r w:rsidR="00D0084D" w:rsidRPr="00D0084D" w:rsidDel="003F3D21">
              <w:rPr>
                <w:noProof/>
                <w:webHidden/>
              </w:rPr>
              <w:tab/>
              <w:delText>2</w:delText>
            </w:r>
          </w:del>
        </w:p>
        <w:p w:rsidR="00D0084D" w:rsidRPr="00D0084D" w:rsidDel="003F3D21" w:rsidRDefault="00633EA9">
          <w:pPr>
            <w:pStyle w:val="Verzeichnis1"/>
            <w:tabs>
              <w:tab w:val="right" w:leader="dot" w:pos="9062"/>
            </w:tabs>
            <w:rPr>
              <w:del w:id="123" w:author="Entwicklung" w:date="2010-09-09T11:15:00Z"/>
              <w:noProof/>
            </w:rPr>
          </w:pPr>
          <w:del w:id="124" w:author="Entwicklung" w:date="2010-09-09T11:15:00Z">
            <w:r w:rsidRPr="00633EA9">
              <w:rPr>
                <w:rStyle w:val="Hyperlink"/>
                <w:noProof/>
                <w:rPrChange w:id="125" w:author="Entwicklung" w:date="2010-09-09T11:15:00Z">
                  <w:rPr>
                    <w:rStyle w:val="Hyperlink"/>
                    <w:rFonts w:ascii="Times-Bold" w:eastAsiaTheme="majorEastAsia" w:hAnsi="Times-Bold" w:cs="Times-Bold"/>
                    <w:b/>
                    <w:bCs/>
                    <w:noProof/>
                    <w:spacing w:val="5"/>
                    <w:kern w:val="28"/>
                    <w:sz w:val="36"/>
                    <w:szCs w:val="28"/>
                  </w:rPr>
                </w:rPrChange>
              </w:rPr>
              <w:delText>§ 14. The master examination</w:delText>
            </w:r>
            <w:r w:rsidR="00D0084D" w:rsidRPr="00D0084D" w:rsidDel="003F3D21">
              <w:rPr>
                <w:noProof/>
                <w:webHidden/>
              </w:rPr>
              <w:tab/>
              <w:delText>2</w:delText>
            </w:r>
          </w:del>
        </w:p>
        <w:p w:rsidR="00D0084D" w:rsidRPr="00D0084D" w:rsidDel="003F3D21" w:rsidRDefault="00633EA9">
          <w:pPr>
            <w:pStyle w:val="Verzeichnis1"/>
            <w:tabs>
              <w:tab w:val="right" w:leader="dot" w:pos="9062"/>
            </w:tabs>
            <w:rPr>
              <w:del w:id="126" w:author="Entwicklung" w:date="2010-09-09T11:15:00Z"/>
              <w:noProof/>
            </w:rPr>
          </w:pPr>
          <w:del w:id="127" w:author="Entwicklung" w:date="2010-09-09T11:15:00Z">
            <w:r w:rsidRPr="00633EA9">
              <w:rPr>
                <w:rStyle w:val="Hyperlink"/>
                <w:noProof/>
                <w:rPrChange w:id="128" w:author="Entwicklung" w:date="2010-09-09T11:15:00Z">
                  <w:rPr>
                    <w:rStyle w:val="Hyperlink"/>
                    <w:rFonts w:ascii="Times-Bold" w:eastAsiaTheme="majorEastAsia" w:hAnsi="Times-Bold" w:cs="Times-Bold"/>
                    <w:b/>
                    <w:bCs/>
                    <w:noProof/>
                    <w:spacing w:val="5"/>
                    <w:kern w:val="28"/>
                    <w:sz w:val="36"/>
                    <w:szCs w:val="28"/>
                  </w:rPr>
                </w:rPrChange>
              </w:rPr>
              <w:delText>§ 15. Graduation</w:delText>
            </w:r>
            <w:r w:rsidR="00D0084D" w:rsidRPr="00D0084D" w:rsidDel="003F3D21">
              <w:rPr>
                <w:noProof/>
                <w:webHidden/>
              </w:rPr>
              <w:tab/>
              <w:delText>2</w:delText>
            </w:r>
          </w:del>
        </w:p>
        <w:p w:rsidR="00D0084D" w:rsidRPr="00D0084D" w:rsidDel="003F3D21" w:rsidRDefault="00633EA9">
          <w:pPr>
            <w:pStyle w:val="Verzeichnis1"/>
            <w:tabs>
              <w:tab w:val="right" w:leader="dot" w:pos="9062"/>
            </w:tabs>
            <w:rPr>
              <w:del w:id="129" w:author="Entwicklung" w:date="2010-09-09T11:15:00Z"/>
              <w:noProof/>
            </w:rPr>
          </w:pPr>
          <w:del w:id="130" w:author="Entwicklung" w:date="2010-09-09T11:15:00Z">
            <w:r w:rsidRPr="00633EA9">
              <w:rPr>
                <w:rStyle w:val="Hyperlink"/>
                <w:noProof/>
                <w:rPrChange w:id="131" w:author="Entwicklung" w:date="2010-09-09T11:15:00Z">
                  <w:rPr>
                    <w:rStyle w:val="Hyperlink"/>
                    <w:rFonts w:ascii="Times-Bold" w:eastAsiaTheme="majorEastAsia" w:hAnsi="Times-Bold" w:cs="Times-Bold"/>
                    <w:b/>
                    <w:bCs/>
                    <w:noProof/>
                    <w:spacing w:val="5"/>
                    <w:kern w:val="28"/>
                    <w:sz w:val="36"/>
                    <w:szCs w:val="28"/>
                  </w:rPr>
                </w:rPrChange>
              </w:rPr>
              <w:lastRenderedPageBreak/>
              <w:delText>§ 16. Ranking of graduates</w:delText>
            </w:r>
            <w:r w:rsidR="00D0084D" w:rsidRPr="00D0084D" w:rsidDel="003F3D21">
              <w:rPr>
                <w:noProof/>
                <w:webHidden/>
              </w:rPr>
              <w:tab/>
              <w:delText>2</w:delText>
            </w:r>
          </w:del>
        </w:p>
        <w:p w:rsidR="00D0084D" w:rsidRPr="00D0084D" w:rsidDel="003F3D21" w:rsidRDefault="00633EA9">
          <w:pPr>
            <w:pStyle w:val="Verzeichnis1"/>
            <w:tabs>
              <w:tab w:val="right" w:leader="dot" w:pos="9062"/>
            </w:tabs>
            <w:rPr>
              <w:del w:id="132" w:author="Entwicklung" w:date="2010-09-09T11:15:00Z"/>
              <w:noProof/>
            </w:rPr>
          </w:pPr>
          <w:del w:id="133" w:author="Entwicklung" w:date="2010-09-09T11:15:00Z">
            <w:r w:rsidRPr="00633EA9">
              <w:rPr>
                <w:rStyle w:val="Hyperlink"/>
                <w:noProof/>
                <w:rPrChange w:id="134" w:author="Entwicklung" w:date="2010-09-09T11:15:00Z">
                  <w:rPr>
                    <w:rStyle w:val="Hyperlink"/>
                    <w:rFonts w:ascii="Times-Bold" w:eastAsiaTheme="majorEastAsia" w:hAnsi="Times-Bold" w:cs="Times-Bold"/>
                    <w:b/>
                    <w:bCs/>
                    <w:noProof/>
                    <w:spacing w:val="5"/>
                    <w:kern w:val="28"/>
                    <w:sz w:val="36"/>
                    <w:szCs w:val="28"/>
                  </w:rPr>
                </w:rPrChange>
              </w:rPr>
              <w:delText>§ 17. Prizes and distinctions</w:delText>
            </w:r>
            <w:r w:rsidR="00D0084D" w:rsidRPr="00D0084D" w:rsidDel="003F3D21">
              <w:rPr>
                <w:noProof/>
                <w:webHidden/>
              </w:rPr>
              <w:tab/>
              <w:delText>2</w:delText>
            </w:r>
          </w:del>
        </w:p>
        <w:p w:rsidR="00D0084D" w:rsidRPr="00D0084D" w:rsidDel="003F3D21" w:rsidRDefault="00633EA9">
          <w:pPr>
            <w:pStyle w:val="Verzeichnis1"/>
            <w:tabs>
              <w:tab w:val="right" w:leader="dot" w:pos="9062"/>
            </w:tabs>
            <w:rPr>
              <w:del w:id="135" w:author="Entwicklung" w:date="2010-09-09T11:15:00Z"/>
              <w:noProof/>
            </w:rPr>
          </w:pPr>
          <w:del w:id="136" w:author="Entwicklung" w:date="2010-09-09T11:15:00Z">
            <w:r w:rsidRPr="00633EA9">
              <w:rPr>
                <w:rStyle w:val="Hyperlink"/>
                <w:noProof/>
                <w:rPrChange w:id="137" w:author="Entwicklung" w:date="2010-09-09T11:15:00Z">
                  <w:rPr>
                    <w:rStyle w:val="Hyperlink"/>
                    <w:rFonts w:ascii="Times-Bold" w:eastAsiaTheme="majorEastAsia" w:hAnsi="Times-Bold" w:cs="Times-Bold"/>
                    <w:b/>
                    <w:bCs/>
                    <w:noProof/>
                    <w:spacing w:val="5"/>
                    <w:kern w:val="28"/>
                    <w:sz w:val="36"/>
                    <w:szCs w:val="28"/>
                  </w:rPr>
                </w:rPrChange>
              </w:rPr>
              <w:delText>§ 25. Final and transitional provisions</w:delText>
            </w:r>
            <w:r w:rsidR="00D0084D" w:rsidRPr="00D0084D" w:rsidDel="003F3D21">
              <w:rPr>
                <w:noProof/>
                <w:webHidden/>
              </w:rPr>
              <w:tab/>
              <w:delText>2</w:delText>
            </w:r>
          </w:del>
        </w:p>
        <w:p w:rsidR="00F95240" w:rsidRDefault="00633EA9" w:rsidP="00F95240">
          <w:r w:rsidRPr="00D0084D">
            <w:fldChar w:fldCharType="end"/>
          </w:r>
        </w:p>
      </w:sdtContent>
    </w:sdt>
    <w:p w:rsidR="003F3D21" w:rsidRDefault="003F3D21">
      <w:pPr>
        <w:rPr>
          <w:ins w:id="138" w:author="Entwicklung" w:date="2010-09-09T11:15:00Z"/>
          <w:rFonts w:eastAsiaTheme="majorEastAsia" w:cstheme="majorBidi"/>
          <w:b/>
          <w:bCs/>
          <w:color w:val="000000" w:themeColor="text1"/>
          <w:sz w:val="24"/>
          <w:szCs w:val="28"/>
        </w:rPr>
      </w:pPr>
      <w:ins w:id="139" w:author="Entwicklung" w:date="2010-09-09T11:15:00Z">
        <w:r>
          <w:br w:type="page"/>
        </w:r>
      </w:ins>
    </w:p>
    <w:p w:rsidR="00F157EB" w:rsidRDefault="00F157EB" w:rsidP="002E79B6">
      <w:pPr>
        <w:pStyle w:val="berschrift1"/>
      </w:pPr>
      <w:bookmarkStart w:id="140" w:name="_Toc271794932"/>
      <w:r w:rsidRPr="00D0084D">
        <w:lastRenderedPageBreak/>
        <w:t>§ 1. Introduction</w:t>
      </w:r>
      <w:bookmarkEnd w:id="140"/>
    </w:p>
    <w:p w:rsidR="00D0084D" w:rsidRDefault="00D0084D" w:rsidP="00D0084D">
      <w:pPr>
        <w:pStyle w:val="Listenabsatz"/>
        <w:numPr>
          <w:ilvl w:val="0"/>
          <w:numId w:val="7"/>
        </w:numPr>
      </w:pPr>
      <w:r>
        <w:t>But</w:t>
      </w:r>
      <w:ins w:id="141" w:author="Entwicklung" w:date="2010-09-09T11:36:00Z">
        <w:r w:rsidR="002647F0">
          <w:rPr>
            <w:rStyle w:val="Funotenzeichen"/>
          </w:rPr>
          <w:footnoteReference w:id="1"/>
        </w:r>
      </w:ins>
      <w:r>
        <w:t xml:space="preserve">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w:t>
      </w:r>
    </w:p>
    <w:p w:rsidR="00D0084D" w:rsidRDefault="00D0084D" w:rsidP="00D0084D">
      <w:pPr>
        <w:pStyle w:val="Listenabsatz"/>
        <w:numPr>
          <w:ilvl w:val="0"/>
          <w:numId w:val="7"/>
        </w:numPr>
      </w:pPr>
      <w:r>
        <w:t xml:space="preserve">Nor again is there anyone who loves or pursues or desires to obtain pain of </w:t>
      </w:r>
      <w:proofErr w:type="gramStart"/>
      <w:r>
        <w:t>itself</w:t>
      </w:r>
      <w:proofErr w:type="gramEnd"/>
      <w:r>
        <w:t xml:space="preserve">,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w:t>
      </w:r>
      <w:proofErr w:type="gramStart"/>
      <w:r>
        <w:t>consequences,</w:t>
      </w:r>
      <w:proofErr w:type="gramEnd"/>
      <w:r>
        <w:t xml:space="preserve"> or one who avoids a pain that produces no resultant pleasure?</w:t>
      </w:r>
    </w:p>
    <w:p w:rsidR="00D0084D" w:rsidRPr="00D0084D" w:rsidRDefault="00D0084D" w:rsidP="00F95240">
      <w:pPr>
        <w:pStyle w:val="Listenabsatz"/>
        <w:numPr>
          <w:ilvl w:val="0"/>
          <w:numId w:val="7"/>
        </w:numPr>
      </w:pPr>
      <w: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w:t>
      </w:r>
      <w:r w:rsidR="00F95240" w:rsidRPr="00D0084D">
        <w:t xml:space="preserve"> </w:t>
      </w:r>
    </w:p>
    <w:p w:rsidR="004C2F8C" w:rsidRDefault="00F157EB" w:rsidP="004C2F8C">
      <w:pPr>
        <w:pStyle w:val="berschrift1"/>
      </w:pPr>
      <w:bookmarkStart w:id="147" w:name="_Toc271794933"/>
      <w:r w:rsidRPr="00D0084D">
        <w:t>§ 2. General rules</w:t>
      </w:r>
      <w:bookmarkEnd w:id="147"/>
    </w:p>
    <w:p w:rsidR="00D0084D" w:rsidRDefault="00D0084D" w:rsidP="00D0084D">
      <w:pPr>
        <w:pStyle w:val="Listenabsatz"/>
        <w:numPr>
          <w:ilvl w:val="0"/>
          <w:numId w:val="8"/>
        </w:numPr>
      </w:pPr>
      <w: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w:t>
      </w:r>
    </w:p>
    <w:p w:rsidR="00D0084D" w:rsidRDefault="00D0084D" w:rsidP="00D0084D">
      <w:pPr>
        <w:pStyle w:val="Listenabsatz"/>
        <w:numPr>
          <w:ilvl w:val="0"/>
          <w:numId w:val="8"/>
        </w:numPr>
      </w:pPr>
      <w:r>
        <w:lastRenderedPageBreak/>
        <w:t xml:space="preserve">Nor again is there anyone who loves or pursues or desires to obtain pain of </w:t>
      </w:r>
      <w:proofErr w:type="gramStart"/>
      <w:r>
        <w:t>itself</w:t>
      </w:r>
      <w:proofErr w:type="gramEnd"/>
      <w:r>
        <w:t xml:space="preserve">,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w:t>
      </w:r>
      <w:proofErr w:type="gramStart"/>
      <w:r>
        <w:t>consequences,</w:t>
      </w:r>
      <w:proofErr w:type="gramEnd"/>
      <w:r>
        <w:t xml:space="preserve"> or one who avoids a pain that produces no resultant pleasure?</w:t>
      </w:r>
    </w:p>
    <w:p w:rsidR="00D0084D" w:rsidRDefault="00D0084D" w:rsidP="00D0084D">
      <w:pPr>
        <w:pStyle w:val="Listenabsatz"/>
        <w:numPr>
          <w:ilvl w:val="0"/>
          <w:numId w:val="8"/>
        </w:numPr>
      </w:pPr>
      <w: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w:t>
      </w:r>
    </w:p>
    <w:p w:rsidR="004C2F8C" w:rsidRDefault="004C2F8C" w:rsidP="004C2F8C">
      <w:pPr>
        <w:pStyle w:val="berschrift1"/>
      </w:pPr>
      <w:bookmarkStart w:id="148" w:name="_Toc271794934"/>
      <w:r w:rsidRPr="00D0084D">
        <w:t>§ 3. Rights and duties of students</w:t>
      </w:r>
      <w:bookmarkEnd w:id="148"/>
    </w:p>
    <w:p w:rsidR="00D0084D" w:rsidRDefault="00D0084D" w:rsidP="00D0084D">
      <w:pPr>
        <w:pStyle w:val="Listenabsatz"/>
        <w:numPr>
          <w:ilvl w:val="0"/>
          <w:numId w:val="9"/>
        </w:numPr>
      </w:pPr>
      <w: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w:t>
      </w:r>
    </w:p>
    <w:p w:rsidR="00D0084D" w:rsidRDefault="00D0084D" w:rsidP="00D0084D">
      <w:pPr>
        <w:pStyle w:val="Listenabsatz"/>
        <w:numPr>
          <w:ilvl w:val="0"/>
          <w:numId w:val="9"/>
        </w:numPr>
      </w:pPr>
      <w:r>
        <w:t xml:space="preserve">Nor again is there anyone who loves or pursues or desires to obtain pain of </w:t>
      </w:r>
      <w:proofErr w:type="gramStart"/>
      <w:r>
        <w:t>itself</w:t>
      </w:r>
      <w:proofErr w:type="gramEnd"/>
      <w:r>
        <w:t xml:space="preserve">,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w:t>
      </w:r>
      <w:proofErr w:type="gramStart"/>
      <w:r>
        <w:t>consequences,</w:t>
      </w:r>
      <w:proofErr w:type="gramEnd"/>
      <w:r>
        <w:t xml:space="preserve"> or one who avoids a pain that produces no resultant pleasure?</w:t>
      </w:r>
    </w:p>
    <w:p w:rsidR="00000000" w:rsidRDefault="00D0084D">
      <w:pPr>
        <w:pStyle w:val="Listenabsatz"/>
        <w:numPr>
          <w:ilvl w:val="1"/>
          <w:numId w:val="9"/>
        </w:numPr>
        <w:pPrChange w:id="149" w:author="Entwicklung" w:date="2010-09-09T11:11:00Z">
          <w:pPr>
            <w:pStyle w:val="Listenabsatz"/>
            <w:numPr>
              <w:numId w:val="9"/>
            </w:numPr>
          </w:pPr>
        </w:pPrChange>
      </w:pPr>
      <w:r>
        <w:lastRenderedPageBreak/>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w:t>
      </w:r>
    </w:p>
    <w:p w:rsidR="00000000" w:rsidRDefault="00D0084D">
      <w:pPr>
        <w:pStyle w:val="Listenabsatz"/>
        <w:numPr>
          <w:ilvl w:val="1"/>
          <w:numId w:val="9"/>
        </w:numPr>
        <w:rPr>
          <w:ins w:id="150" w:author="Entwicklung" w:date="2010-09-09T11:12:00Z"/>
        </w:rPr>
        <w:pPrChange w:id="151" w:author="Entwicklung" w:date="2010-09-09T11:12:00Z">
          <w:pPr>
            <w:pStyle w:val="Listenabsatz"/>
            <w:numPr>
              <w:numId w:val="9"/>
            </w:numPr>
          </w:pPr>
        </w:pPrChange>
      </w:pPr>
      <w:r>
        <w:t xml:space="preserve">In a free hour, when our power of choice is </w:t>
      </w:r>
      <w:proofErr w:type="spellStart"/>
      <w:r>
        <w:t>untrammelled</w:t>
      </w:r>
      <w:proofErr w:type="spellEnd"/>
      <w: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w:t>
      </w:r>
    </w:p>
    <w:p w:rsidR="00000000" w:rsidRDefault="00D0084D">
      <w:pPr>
        <w:pStyle w:val="Listenabsatz"/>
        <w:numPr>
          <w:ilvl w:val="1"/>
          <w:numId w:val="9"/>
        </w:numPr>
        <w:rPr>
          <w:ins w:id="152" w:author="Entwicklung" w:date="2010-09-09T11:08:00Z"/>
        </w:rPr>
        <w:pPrChange w:id="153" w:author="Entwicklung" w:date="2010-09-09T11:12:00Z">
          <w:pPr>
            <w:pStyle w:val="Listenabsatz"/>
            <w:numPr>
              <w:numId w:val="9"/>
            </w:numPr>
          </w:pPr>
        </w:pPrChange>
      </w:pPr>
      <w:r>
        <w:t>The wise man therefore always holds in these matters to this principle of selection: he rejects pleasures to secure other greater pleasures, or else he endures pains to avoid worse pains.</w:t>
      </w:r>
    </w:p>
    <w:p w:rsidR="00000000" w:rsidRDefault="00F95240">
      <w:pPr>
        <w:pStyle w:val="Listenabsatz"/>
        <w:numPr>
          <w:ilvl w:val="1"/>
          <w:numId w:val="9"/>
        </w:numPr>
        <w:rPr>
          <w:ins w:id="154" w:author="Entwicklung" w:date="2010-09-09T11:08:00Z"/>
        </w:rPr>
        <w:pPrChange w:id="155" w:author="Entwicklung" w:date="2010-09-09T11:12:00Z">
          <w:pPr>
            <w:pStyle w:val="Listenabsatz"/>
            <w:numPr>
              <w:numId w:val="9"/>
            </w:numPr>
          </w:pPr>
        </w:pPrChange>
      </w:pPr>
      <w:ins w:id="156" w:author="Entwicklung" w:date="2010-09-09T11:08:00Z">
        <w: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w:t>
        </w:r>
      </w:ins>
    </w:p>
    <w:p w:rsidR="00F95240" w:rsidRDefault="00F95240" w:rsidP="00F95240">
      <w:pPr>
        <w:pStyle w:val="Listenabsatz"/>
        <w:numPr>
          <w:ilvl w:val="0"/>
          <w:numId w:val="9"/>
        </w:numPr>
        <w:rPr>
          <w:ins w:id="157" w:author="Entwicklung" w:date="2010-09-09T11:08:00Z"/>
        </w:rPr>
      </w:pPr>
      <w:ins w:id="158" w:author="Entwicklung" w:date="2010-09-09T11:08:00Z">
        <w:r>
          <w:t xml:space="preserve">Nor again is there anyone who loves or pursues or desires to obtain pain of </w:t>
        </w:r>
        <w:proofErr w:type="gramStart"/>
        <w:r>
          <w:t>itself</w:t>
        </w:r>
        <w:proofErr w:type="gramEnd"/>
        <w:r>
          <w:t xml:space="preserve">,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w:t>
        </w:r>
        <w:proofErr w:type="gramStart"/>
        <w:r>
          <w:t>consequences,</w:t>
        </w:r>
        <w:proofErr w:type="gramEnd"/>
        <w:r>
          <w:t xml:space="preserve"> or one who avoids a pain that produces no resultant pleasure?</w:t>
        </w:r>
      </w:ins>
    </w:p>
    <w:p w:rsidR="00F95240" w:rsidRDefault="00F95240" w:rsidP="00F95240">
      <w:pPr>
        <w:pStyle w:val="Listenabsatz"/>
        <w:numPr>
          <w:ilvl w:val="0"/>
          <w:numId w:val="9"/>
        </w:numPr>
        <w:rPr>
          <w:ins w:id="159" w:author="Entwicklung" w:date="2010-09-09T11:08:00Z"/>
        </w:rPr>
      </w:pPr>
      <w:ins w:id="160" w:author="Entwicklung" w:date="2010-09-09T11:08:00Z">
        <w:r>
          <w:lastRenderedPageBreak/>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w:t>
        </w:r>
      </w:ins>
    </w:p>
    <w:p w:rsidR="00F95240" w:rsidRDefault="00F95240" w:rsidP="00F95240">
      <w:pPr>
        <w:pStyle w:val="Listenabsatz"/>
        <w:numPr>
          <w:ilvl w:val="0"/>
          <w:numId w:val="9"/>
        </w:numPr>
        <w:rPr>
          <w:ins w:id="161" w:author="Entwicklung" w:date="2010-09-09T11:08:00Z"/>
        </w:rPr>
      </w:pPr>
      <w:ins w:id="162" w:author="Entwicklung" w:date="2010-09-09T11:08:00Z">
        <w:r>
          <w:t xml:space="preserve">In a free hour, when our power of choice is </w:t>
        </w:r>
        <w:proofErr w:type="spellStart"/>
        <w:r>
          <w:t>untrammelled</w:t>
        </w:r>
        <w:proofErr w:type="spellEnd"/>
        <w: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ins>
    </w:p>
    <w:p w:rsidR="00000000" w:rsidRDefault="00C83A12">
      <w:pPr>
        <w:pStyle w:val="Listenabsatz"/>
        <w:numPr>
          <w:ilvl w:val="0"/>
          <w:numId w:val="0"/>
        </w:numPr>
        <w:ind w:left="720"/>
        <w:rPr>
          <w:del w:id="163" w:author="Entwicklung" w:date="2010-09-09T11:09:00Z"/>
        </w:rPr>
        <w:pPrChange w:id="164" w:author="Entwicklung" w:date="2010-09-09T11:09:00Z">
          <w:pPr>
            <w:pStyle w:val="Listenabsatz"/>
            <w:numPr>
              <w:numId w:val="9"/>
            </w:numPr>
          </w:pPr>
        </w:pPrChange>
      </w:pPr>
    </w:p>
    <w:p w:rsidR="00D0084D" w:rsidRPr="00D0084D" w:rsidDel="00F95240" w:rsidRDefault="00D0084D" w:rsidP="00D0084D">
      <w:pPr>
        <w:rPr>
          <w:del w:id="165" w:author="Entwicklung" w:date="2010-09-09T11:09:00Z"/>
        </w:rPr>
      </w:pPr>
    </w:p>
    <w:p w:rsidR="004C2F8C" w:rsidRDefault="004C2F8C" w:rsidP="004C2F8C">
      <w:pPr>
        <w:pStyle w:val="berschrift1"/>
      </w:pPr>
      <w:bookmarkStart w:id="166" w:name="_Toc271794935"/>
      <w:r w:rsidRPr="00D0084D">
        <w:t>§ 4. Organization of the academic year</w:t>
      </w:r>
      <w:bookmarkEnd w:id="166"/>
    </w:p>
    <w:p w:rsidR="00D0084D" w:rsidRDefault="00D0084D" w:rsidP="00D0084D">
      <w:pPr>
        <w:pStyle w:val="Listenabsatz"/>
        <w:numPr>
          <w:ilvl w:val="0"/>
          <w:numId w:val="10"/>
        </w:numPr>
      </w:pPr>
      <w: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w:t>
      </w:r>
    </w:p>
    <w:p w:rsidR="00D0084D" w:rsidDel="00F95240" w:rsidRDefault="00D0084D" w:rsidP="00D0084D">
      <w:pPr>
        <w:pStyle w:val="Listenabsatz"/>
        <w:numPr>
          <w:ilvl w:val="0"/>
          <w:numId w:val="10"/>
        </w:numPr>
        <w:rPr>
          <w:del w:id="167" w:author="Entwicklung" w:date="2010-09-09T11:09:00Z"/>
        </w:rPr>
      </w:pPr>
      <w:del w:id="168" w:author="Entwicklung" w:date="2010-09-09T11:09:00Z">
        <w:r w:rsidDel="00F95240">
          <w:delText xml:space="preserve">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w:delText>
        </w:r>
        <w:r w:rsidDel="00F95240">
          <w:lastRenderedPageBreak/>
          <w:delText>consequences, or one who avoids a pain that produces no resultant pleasure?</w:delText>
        </w:r>
      </w:del>
    </w:p>
    <w:p w:rsidR="00D0084D" w:rsidRDefault="00D0084D" w:rsidP="00D0084D">
      <w:pPr>
        <w:pStyle w:val="Listenabsatz"/>
        <w:numPr>
          <w:ilvl w:val="0"/>
          <w:numId w:val="10"/>
        </w:numPr>
      </w:pPr>
      <w: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w:t>
      </w:r>
    </w:p>
    <w:p w:rsidR="00D0084D" w:rsidRDefault="00D0084D" w:rsidP="00D0084D">
      <w:pPr>
        <w:pStyle w:val="Listenabsatz"/>
        <w:numPr>
          <w:ilvl w:val="0"/>
          <w:numId w:val="10"/>
        </w:numPr>
      </w:pPr>
      <w:r>
        <w:t xml:space="preserve">In a free hour, when our power of choice is </w:t>
      </w:r>
      <w:proofErr w:type="spellStart"/>
      <w:r>
        <w:t>untrammelled</w:t>
      </w:r>
      <w:proofErr w:type="spellEnd"/>
      <w: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rsidR="00D0084D" w:rsidRPr="00D0084D" w:rsidRDefault="00D0084D" w:rsidP="00D0084D"/>
    <w:p w:rsidR="004C2F8C" w:rsidRDefault="004C2F8C" w:rsidP="004C2F8C">
      <w:pPr>
        <w:pStyle w:val="berschrift1"/>
      </w:pPr>
      <w:bookmarkStart w:id="169" w:name="_Toc271794936"/>
      <w:r w:rsidRPr="00D0084D">
        <w:t xml:space="preserve">§ </w:t>
      </w:r>
      <w:r w:rsidR="0007508B" w:rsidRPr="00D0084D">
        <w:t>5</w:t>
      </w:r>
      <w:r w:rsidRPr="00D0084D">
        <w:t>. Completion of classes</w:t>
      </w:r>
      <w:bookmarkEnd w:id="169"/>
    </w:p>
    <w:p w:rsidR="00D0084D" w:rsidRDefault="00D0084D" w:rsidP="00D0084D">
      <w:pPr>
        <w:pStyle w:val="Listenabsatz"/>
        <w:numPr>
          <w:ilvl w:val="0"/>
          <w:numId w:val="11"/>
        </w:numPr>
      </w:pPr>
      <w: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w:t>
      </w:r>
    </w:p>
    <w:p w:rsidR="00D0084D" w:rsidRDefault="00D0084D" w:rsidP="00D0084D">
      <w:pPr>
        <w:pStyle w:val="Listenabsatz"/>
        <w:numPr>
          <w:ilvl w:val="0"/>
          <w:numId w:val="11"/>
        </w:numPr>
      </w:pPr>
      <w:r>
        <w:t xml:space="preserve">Nor again is there anyone who loves or pursues or desires to obtain pain of </w:t>
      </w:r>
      <w:proofErr w:type="gramStart"/>
      <w:r>
        <w:t>itself</w:t>
      </w:r>
      <w:proofErr w:type="gramEnd"/>
      <w:r>
        <w:t xml:space="preserve">,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t>
      </w:r>
      <w:r>
        <w:lastRenderedPageBreak/>
        <w:t xml:space="preserve">who chooses to enjoy a pleasure that has no annoying </w:t>
      </w:r>
      <w:proofErr w:type="gramStart"/>
      <w:r>
        <w:t>consequences,</w:t>
      </w:r>
      <w:proofErr w:type="gramEnd"/>
      <w:r>
        <w:t xml:space="preserve"> or one who avoids a pain that produces no resultant pleasure?</w:t>
      </w:r>
    </w:p>
    <w:p w:rsidR="00D0084D" w:rsidRDefault="00D0084D" w:rsidP="00D0084D">
      <w:pPr>
        <w:pStyle w:val="Listenabsatz"/>
        <w:numPr>
          <w:ilvl w:val="0"/>
          <w:numId w:val="11"/>
        </w:numPr>
      </w:pPr>
      <w: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w:t>
      </w:r>
    </w:p>
    <w:p w:rsidR="00D0084D" w:rsidRDefault="00D0084D" w:rsidP="00D0084D">
      <w:pPr>
        <w:pStyle w:val="Listenabsatz"/>
        <w:numPr>
          <w:ilvl w:val="0"/>
          <w:numId w:val="11"/>
        </w:numPr>
        <w:rPr>
          <w:ins w:id="170" w:author="Entwicklung" w:date="2010-09-09T11:09:00Z"/>
        </w:rPr>
      </w:pPr>
      <w:r>
        <w:t xml:space="preserve">In a free hour, when our power of choice is </w:t>
      </w:r>
      <w:proofErr w:type="spellStart"/>
      <w:r>
        <w:t>untrammelled</w:t>
      </w:r>
      <w:proofErr w:type="spellEnd"/>
      <w: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rsidR="00F95240" w:rsidRDefault="00F95240" w:rsidP="00F95240">
      <w:pPr>
        <w:pStyle w:val="Listenabsatz"/>
        <w:numPr>
          <w:ilvl w:val="0"/>
          <w:numId w:val="11"/>
        </w:numPr>
        <w:rPr>
          <w:ins w:id="171" w:author="Entwicklung" w:date="2010-09-09T11:09:00Z"/>
        </w:rPr>
      </w:pPr>
      <w:ins w:id="172" w:author="Entwicklung" w:date="2010-09-09T11:09:00Z">
        <w: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w:t>
        </w:r>
      </w:ins>
    </w:p>
    <w:p w:rsidR="00F95240" w:rsidRDefault="00F95240" w:rsidP="00F95240">
      <w:pPr>
        <w:pStyle w:val="Listenabsatz"/>
        <w:numPr>
          <w:ilvl w:val="0"/>
          <w:numId w:val="11"/>
        </w:numPr>
        <w:rPr>
          <w:ins w:id="173" w:author="Entwicklung" w:date="2010-09-09T11:09:00Z"/>
        </w:rPr>
      </w:pPr>
      <w:ins w:id="174" w:author="Entwicklung" w:date="2010-09-09T11:09:00Z">
        <w:r>
          <w:t xml:space="preserve">Nor again is there anyone who loves or pursues or desires to obtain pain of </w:t>
        </w:r>
        <w:proofErr w:type="gramStart"/>
        <w:r>
          <w:t>itself</w:t>
        </w:r>
        <w:proofErr w:type="gramEnd"/>
        <w:r>
          <w:t xml:space="preserve">,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w:t>
        </w:r>
        <w:proofErr w:type="gramStart"/>
        <w:r>
          <w:t>consequences,</w:t>
        </w:r>
        <w:proofErr w:type="gramEnd"/>
        <w:r>
          <w:t xml:space="preserve"> or one who avoids a pain that produces no resultant pleasure?</w:t>
        </w:r>
      </w:ins>
    </w:p>
    <w:p w:rsidR="00F95240" w:rsidRDefault="00F95240" w:rsidP="00F95240">
      <w:pPr>
        <w:pStyle w:val="Listenabsatz"/>
        <w:numPr>
          <w:ilvl w:val="0"/>
          <w:numId w:val="11"/>
        </w:numPr>
        <w:rPr>
          <w:ins w:id="175" w:author="Entwicklung" w:date="2010-09-09T11:09:00Z"/>
        </w:rPr>
      </w:pPr>
      <w:ins w:id="176" w:author="Entwicklung" w:date="2010-09-09T11:09:00Z">
        <w:r>
          <w:lastRenderedPageBreak/>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w:t>
        </w:r>
      </w:ins>
    </w:p>
    <w:p w:rsidR="00000000" w:rsidRDefault="00F95240">
      <w:pPr>
        <w:pStyle w:val="Listenabsatz"/>
        <w:numPr>
          <w:ilvl w:val="0"/>
          <w:numId w:val="11"/>
        </w:numPr>
        <w:rPr>
          <w:del w:id="177" w:author="Entwicklung" w:date="2010-09-09T11:09:00Z"/>
        </w:rPr>
      </w:pPr>
      <w:ins w:id="178" w:author="Entwicklung" w:date="2010-09-09T11:09:00Z">
        <w:r>
          <w:t xml:space="preserve">In a free hour, when our power of choice is </w:t>
        </w:r>
        <w:proofErr w:type="spellStart"/>
        <w:r>
          <w:t>untrammelled</w:t>
        </w:r>
        <w:proofErr w:type="spellEnd"/>
        <w: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ins>
    </w:p>
    <w:p w:rsidR="00000000" w:rsidRDefault="00C83A12">
      <w:pPr>
        <w:pStyle w:val="Listenabsatz"/>
        <w:pPrChange w:id="179" w:author="Entwicklung" w:date="2010-09-09T11:09:00Z">
          <w:pPr/>
        </w:pPrChange>
      </w:pPr>
    </w:p>
    <w:p w:rsidR="004C2F8C" w:rsidRDefault="004C2F8C" w:rsidP="004C2F8C">
      <w:pPr>
        <w:pStyle w:val="berschrift1"/>
      </w:pPr>
      <w:bookmarkStart w:id="180" w:name="_Toc271794937"/>
      <w:r w:rsidRPr="00D0084D">
        <w:t xml:space="preserve">§ </w:t>
      </w:r>
      <w:r w:rsidR="0007508B" w:rsidRPr="00D0084D">
        <w:t>6</w:t>
      </w:r>
      <w:r w:rsidRPr="00D0084D">
        <w:t>. Examination</w:t>
      </w:r>
      <w:bookmarkEnd w:id="180"/>
      <w:r w:rsidRPr="00D0084D">
        <w:t xml:space="preserve"> </w:t>
      </w:r>
    </w:p>
    <w:p w:rsidR="00D0084D" w:rsidRDefault="00D0084D" w:rsidP="00D0084D">
      <w:pPr>
        <w:pStyle w:val="Listenabsatz"/>
        <w:numPr>
          <w:ilvl w:val="0"/>
          <w:numId w:val="12"/>
        </w:numPr>
      </w:pPr>
      <w: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w:t>
      </w:r>
    </w:p>
    <w:p w:rsidR="00D0084D" w:rsidRDefault="00D0084D" w:rsidP="00D0084D">
      <w:pPr>
        <w:pStyle w:val="Listenabsatz"/>
        <w:numPr>
          <w:ilvl w:val="0"/>
          <w:numId w:val="12"/>
        </w:numPr>
      </w:pPr>
      <w:r>
        <w:t xml:space="preserve">Nor again is there anyone who loves or pursues or desires to obtain pain of </w:t>
      </w:r>
      <w:proofErr w:type="gramStart"/>
      <w:r>
        <w:t>itself</w:t>
      </w:r>
      <w:proofErr w:type="gramEnd"/>
      <w:r>
        <w:t xml:space="preserve">,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w:t>
      </w:r>
      <w:proofErr w:type="gramStart"/>
      <w:r>
        <w:t>consequences,</w:t>
      </w:r>
      <w:proofErr w:type="gramEnd"/>
      <w:r>
        <w:t xml:space="preserve"> or one who avoids a pain that produces no resultant pleasure?</w:t>
      </w:r>
    </w:p>
    <w:p w:rsidR="00D0084D" w:rsidRDefault="00D0084D" w:rsidP="00D0084D">
      <w:pPr>
        <w:pStyle w:val="Listenabsatz"/>
        <w:numPr>
          <w:ilvl w:val="0"/>
          <w:numId w:val="12"/>
        </w:numPr>
      </w:pPr>
      <w:r>
        <w:lastRenderedPageBreak/>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w:t>
      </w:r>
    </w:p>
    <w:p w:rsidR="00D0084D" w:rsidRDefault="00D0084D" w:rsidP="00D0084D">
      <w:pPr>
        <w:pStyle w:val="Listenabsatz"/>
        <w:numPr>
          <w:ilvl w:val="0"/>
          <w:numId w:val="12"/>
        </w:numPr>
      </w:pPr>
      <w:r>
        <w:t xml:space="preserve">In a free hour, when our power of choice is </w:t>
      </w:r>
      <w:proofErr w:type="spellStart"/>
      <w:r>
        <w:t>untrammelled</w:t>
      </w:r>
      <w:proofErr w:type="spellEnd"/>
      <w: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rsidR="00D0084D" w:rsidRPr="00D0084D" w:rsidRDefault="00D0084D" w:rsidP="00D0084D"/>
    <w:p w:rsidR="004C2F8C" w:rsidRDefault="004C2F8C" w:rsidP="004C2F8C">
      <w:pPr>
        <w:pStyle w:val="berschrift1"/>
      </w:pPr>
      <w:bookmarkStart w:id="181" w:name="_Toc271794938"/>
      <w:r w:rsidRPr="00D0084D">
        <w:t xml:space="preserve">§ </w:t>
      </w:r>
      <w:r w:rsidR="0007508B" w:rsidRPr="00D0084D">
        <w:t>7</w:t>
      </w:r>
      <w:r w:rsidRPr="00D0084D">
        <w:t>. Completion of a course</w:t>
      </w:r>
      <w:bookmarkEnd w:id="181"/>
    </w:p>
    <w:p w:rsidR="00D0084D" w:rsidRDefault="00D0084D" w:rsidP="00D0084D">
      <w:pPr>
        <w:pStyle w:val="Listenabsatz"/>
        <w:numPr>
          <w:ilvl w:val="0"/>
          <w:numId w:val="13"/>
        </w:numPr>
      </w:pPr>
      <w: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w:t>
      </w:r>
    </w:p>
    <w:p w:rsidR="00D0084D" w:rsidRDefault="00D0084D" w:rsidP="00D0084D">
      <w:pPr>
        <w:pStyle w:val="Listenabsatz"/>
        <w:numPr>
          <w:ilvl w:val="0"/>
          <w:numId w:val="13"/>
        </w:numPr>
      </w:pPr>
      <w:r>
        <w:t xml:space="preserve">Nor again is there anyone who loves or pursues or desires to obtain pain of </w:t>
      </w:r>
      <w:proofErr w:type="gramStart"/>
      <w:r>
        <w:t>itself</w:t>
      </w:r>
      <w:proofErr w:type="gramEnd"/>
      <w:r>
        <w:t xml:space="preserve">,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w:t>
      </w:r>
      <w:proofErr w:type="gramStart"/>
      <w:r>
        <w:t>consequences,</w:t>
      </w:r>
      <w:proofErr w:type="gramEnd"/>
      <w:r>
        <w:t xml:space="preserve"> or one who avoids a pain that produces no resultant pleasure?</w:t>
      </w:r>
    </w:p>
    <w:p w:rsidR="00D0084D" w:rsidRDefault="00D0084D" w:rsidP="00D0084D">
      <w:pPr>
        <w:pStyle w:val="Listenabsatz"/>
        <w:numPr>
          <w:ilvl w:val="0"/>
          <w:numId w:val="13"/>
        </w:numPr>
      </w:pPr>
      <w:r>
        <w:lastRenderedPageBreak/>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w:t>
      </w:r>
    </w:p>
    <w:p w:rsidR="00D0084D" w:rsidRDefault="00D0084D" w:rsidP="00D0084D">
      <w:pPr>
        <w:pStyle w:val="Listenabsatz"/>
        <w:numPr>
          <w:ilvl w:val="0"/>
          <w:numId w:val="13"/>
        </w:numPr>
      </w:pPr>
      <w:r>
        <w:t xml:space="preserve">In a free hour, when our power of choice is </w:t>
      </w:r>
      <w:proofErr w:type="spellStart"/>
      <w:r>
        <w:t>untrammelled</w:t>
      </w:r>
      <w:proofErr w:type="spellEnd"/>
      <w: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rsidR="00D0084D" w:rsidRPr="00D0084D" w:rsidRDefault="00D0084D" w:rsidP="00D0084D"/>
    <w:p w:rsidR="004C2F8C" w:rsidRDefault="004C2F8C" w:rsidP="004C2F8C">
      <w:pPr>
        <w:pStyle w:val="berschrift1"/>
      </w:pPr>
      <w:bookmarkStart w:id="182" w:name="_Toc271794939"/>
      <w:r w:rsidRPr="00D0084D">
        <w:t xml:space="preserve">§ </w:t>
      </w:r>
      <w:r w:rsidR="0007508B" w:rsidRPr="00D0084D">
        <w:t>8</w:t>
      </w:r>
      <w:r w:rsidRPr="00D0084D">
        <w:t>. Grading scale</w:t>
      </w:r>
      <w:bookmarkEnd w:id="182"/>
      <w:r w:rsidRPr="00D0084D">
        <w:t xml:space="preserve"> </w:t>
      </w:r>
    </w:p>
    <w:p w:rsidR="00D0084D" w:rsidRDefault="00D0084D" w:rsidP="00D0084D">
      <w:pPr>
        <w:pStyle w:val="Listenabsatz"/>
        <w:numPr>
          <w:ilvl w:val="0"/>
          <w:numId w:val="14"/>
        </w:numPr>
      </w:pPr>
      <w: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w:t>
      </w:r>
    </w:p>
    <w:p w:rsidR="00D0084D" w:rsidRDefault="00D0084D" w:rsidP="00D0084D">
      <w:pPr>
        <w:pStyle w:val="Listenabsatz"/>
        <w:numPr>
          <w:ilvl w:val="0"/>
          <w:numId w:val="14"/>
        </w:numPr>
      </w:pPr>
      <w:r>
        <w:t xml:space="preserve">Nor again is there anyone who loves or pursues or desires to obtain pain of </w:t>
      </w:r>
      <w:proofErr w:type="gramStart"/>
      <w:r>
        <w:t>itself</w:t>
      </w:r>
      <w:proofErr w:type="gramEnd"/>
      <w:r>
        <w:t xml:space="preserve">,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w:t>
      </w:r>
      <w:proofErr w:type="gramStart"/>
      <w:r>
        <w:t>consequences,</w:t>
      </w:r>
      <w:proofErr w:type="gramEnd"/>
      <w:r>
        <w:t xml:space="preserve"> or one who avoids a pain that produces no resultant pleasure?</w:t>
      </w:r>
    </w:p>
    <w:p w:rsidR="00D0084D" w:rsidRDefault="00D0084D" w:rsidP="00D0084D">
      <w:pPr>
        <w:pStyle w:val="Listenabsatz"/>
        <w:numPr>
          <w:ilvl w:val="0"/>
          <w:numId w:val="14"/>
        </w:numPr>
      </w:pPr>
      <w:r>
        <w:lastRenderedPageBreak/>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w:t>
      </w:r>
    </w:p>
    <w:p w:rsidR="00D0084D" w:rsidRDefault="00D0084D" w:rsidP="00D0084D">
      <w:pPr>
        <w:pStyle w:val="Listenabsatz"/>
        <w:numPr>
          <w:ilvl w:val="0"/>
          <w:numId w:val="14"/>
        </w:numPr>
      </w:pPr>
      <w:r>
        <w:t xml:space="preserve">In a free hour, when our power of choice is </w:t>
      </w:r>
      <w:proofErr w:type="spellStart"/>
      <w:r>
        <w:t>untrammelled</w:t>
      </w:r>
      <w:proofErr w:type="spellEnd"/>
      <w: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tbl>
      <w:tblPr>
        <w:tblStyle w:val="Tabellengitternetz"/>
        <w:tblW w:w="0" w:type="auto"/>
        <w:tblInd w:w="817" w:type="dxa"/>
        <w:tblLook w:val="04A0"/>
      </w:tblPr>
      <w:tblGrid>
        <w:gridCol w:w="718"/>
        <w:gridCol w:w="1270"/>
        <w:gridCol w:w="4781"/>
      </w:tblGrid>
      <w:tr w:rsidR="0007508B" w:rsidRPr="00D0084D" w:rsidTr="00D0084D">
        <w:tc>
          <w:tcPr>
            <w:tcW w:w="567" w:type="dxa"/>
          </w:tcPr>
          <w:p w:rsidR="0007508B" w:rsidRPr="00D0084D" w:rsidRDefault="0007508B" w:rsidP="0007508B">
            <w:r w:rsidRPr="00D0084D">
              <w:t>Grade</w:t>
            </w:r>
          </w:p>
        </w:tc>
        <w:tc>
          <w:tcPr>
            <w:tcW w:w="1418" w:type="dxa"/>
          </w:tcPr>
          <w:p w:rsidR="0007508B" w:rsidRPr="00D0084D" w:rsidRDefault="0007508B" w:rsidP="0007508B">
            <w:r w:rsidRPr="00D0084D">
              <w:t>best/next</w:t>
            </w:r>
          </w:p>
        </w:tc>
        <w:tc>
          <w:tcPr>
            <w:tcW w:w="6410" w:type="dxa"/>
          </w:tcPr>
          <w:p w:rsidR="0007508B" w:rsidRPr="00D0084D" w:rsidRDefault="0007508B" w:rsidP="0007508B">
            <w:r w:rsidRPr="00D0084D">
              <w:t>Definition</w:t>
            </w:r>
          </w:p>
        </w:tc>
      </w:tr>
      <w:tr w:rsidR="0007508B" w:rsidRPr="00D0084D" w:rsidTr="00D0084D">
        <w:tc>
          <w:tcPr>
            <w:tcW w:w="567" w:type="dxa"/>
          </w:tcPr>
          <w:p w:rsidR="0007508B" w:rsidRPr="00D0084D" w:rsidRDefault="0007508B" w:rsidP="0007508B">
            <w:r w:rsidRPr="00D0084D">
              <w:t>A</w:t>
            </w:r>
          </w:p>
        </w:tc>
        <w:tc>
          <w:tcPr>
            <w:tcW w:w="1418" w:type="dxa"/>
          </w:tcPr>
          <w:p w:rsidR="0007508B" w:rsidRPr="00D0084D" w:rsidRDefault="0007508B" w:rsidP="0007508B">
            <w:r w:rsidRPr="00D0084D">
              <w:t>10%</w:t>
            </w:r>
          </w:p>
        </w:tc>
        <w:tc>
          <w:tcPr>
            <w:tcW w:w="6410" w:type="dxa"/>
          </w:tcPr>
          <w:p w:rsidR="0007508B" w:rsidRPr="00D0084D" w:rsidRDefault="0007508B" w:rsidP="0007508B"/>
        </w:tc>
      </w:tr>
      <w:tr w:rsidR="0007508B" w:rsidRPr="00D0084D" w:rsidTr="00D0084D">
        <w:tc>
          <w:tcPr>
            <w:tcW w:w="567" w:type="dxa"/>
          </w:tcPr>
          <w:p w:rsidR="0007508B" w:rsidRPr="00D0084D" w:rsidRDefault="0007508B" w:rsidP="0007508B">
            <w:r w:rsidRPr="00D0084D">
              <w:t>B</w:t>
            </w:r>
          </w:p>
        </w:tc>
        <w:tc>
          <w:tcPr>
            <w:tcW w:w="1418" w:type="dxa"/>
          </w:tcPr>
          <w:p w:rsidR="0007508B" w:rsidRPr="00D0084D" w:rsidRDefault="0007508B" w:rsidP="0007508B">
            <w:r w:rsidRPr="00D0084D">
              <w:t>25%</w:t>
            </w:r>
          </w:p>
        </w:tc>
        <w:tc>
          <w:tcPr>
            <w:tcW w:w="6410" w:type="dxa"/>
          </w:tcPr>
          <w:p w:rsidR="0007508B" w:rsidRPr="00D0084D" w:rsidRDefault="0007508B" w:rsidP="0007508B"/>
        </w:tc>
      </w:tr>
      <w:tr w:rsidR="0007508B" w:rsidRPr="00D0084D" w:rsidTr="00D0084D">
        <w:tc>
          <w:tcPr>
            <w:tcW w:w="567" w:type="dxa"/>
          </w:tcPr>
          <w:p w:rsidR="0007508B" w:rsidRPr="00D0084D" w:rsidRDefault="0007508B" w:rsidP="0007508B">
            <w:r w:rsidRPr="00D0084D">
              <w:t>C</w:t>
            </w:r>
          </w:p>
        </w:tc>
        <w:tc>
          <w:tcPr>
            <w:tcW w:w="1418" w:type="dxa"/>
          </w:tcPr>
          <w:p w:rsidR="0007508B" w:rsidRPr="00D0084D" w:rsidRDefault="0007508B" w:rsidP="0007508B">
            <w:r w:rsidRPr="00D0084D">
              <w:t>30%</w:t>
            </w:r>
          </w:p>
        </w:tc>
        <w:tc>
          <w:tcPr>
            <w:tcW w:w="6410" w:type="dxa"/>
          </w:tcPr>
          <w:p w:rsidR="0007508B" w:rsidRPr="00D0084D" w:rsidRDefault="0007508B" w:rsidP="0007508B"/>
        </w:tc>
      </w:tr>
      <w:tr w:rsidR="0007508B" w:rsidRPr="00D0084D" w:rsidTr="00D0084D">
        <w:tc>
          <w:tcPr>
            <w:tcW w:w="567" w:type="dxa"/>
          </w:tcPr>
          <w:p w:rsidR="0007508B" w:rsidRPr="00D0084D" w:rsidRDefault="0007508B" w:rsidP="0007508B">
            <w:r w:rsidRPr="00D0084D">
              <w:t>D</w:t>
            </w:r>
          </w:p>
        </w:tc>
        <w:tc>
          <w:tcPr>
            <w:tcW w:w="1418" w:type="dxa"/>
          </w:tcPr>
          <w:p w:rsidR="0007508B" w:rsidRPr="00D0084D" w:rsidRDefault="0007508B" w:rsidP="0007508B">
            <w:r w:rsidRPr="00D0084D">
              <w:t>25%</w:t>
            </w:r>
          </w:p>
        </w:tc>
        <w:tc>
          <w:tcPr>
            <w:tcW w:w="6410" w:type="dxa"/>
          </w:tcPr>
          <w:p w:rsidR="0007508B" w:rsidRPr="00D0084D" w:rsidRDefault="0007508B" w:rsidP="0007508B"/>
        </w:tc>
      </w:tr>
      <w:tr w:rsidR="0007508B" w:rsidRPr="00D0084D" w:rsidTr="00D0084D">
        <w:tc>
          <w:tcPr>
            <w:tcW w:w="567" w:type="dxa"/>
          </w:tcPr>
          <w:p w:rsidR="0007508B" w:rsidRPr="00D0084D" w:rsidRDefault="0007508B" w:rsidP="0007508B">
            <w:r w:rsidRPr="00D0084D">
              <w:t>E</w:t>
            </w:r>
          </w:p>
        </w:tc>
        <w:tc>
          <w:tcPr>
            <w:tcW w:w="1418" w:type="dxa"/>
          </w:tcPr>
          <w:p w:rsidR="0007508B" w:rsidRPr="00D0084D" w:rsidRDefault="0007508B" w:rsidP="0007508B">
            <w:r w:rsidRPr="00D0084D">
              <w:t>10%</w:t>
            </w:r>
          </w:p>
        </w:tc>
        <w:tc>
          <w:tcPr>
            <w:tcW w:w="6410" w:type="dxa"/>
          </w:tcPr>
          <w:p w:rsidR="0007508B" w:rsidRPr="00D0084D" w:rsidRDefault="0007508B" w:rsidP="0007508B"/>
        </w:tc>
      </w:tr>
      <w:tr w:rsidR="0007508B" w:rsidRPr="00D0084D" w:rsidTr="00D0084D">
        <w:tc>
          <w:tcPr>
            <w:tcW w:w="567" w:type="dxa"/>
          </w:tcPr>
          <w:p w:rsidR="0007508B" w:rsidRPr="00D0084D" w:rsidRDefault="0007508B" w:rsidP="0007508B">
            <w:r w:rsidRPr="00D0084D">
              <w:t>FX</w:t>
            </w:r>
          </w:p>
        </w:tc>
        <w:tc>
          <w:tcPr>
            <w:tcW w:w="1418" w:type="dxa"/>
          </w:tcPr>
          <w:p w:rsidR="0007508B" w:rsidRPr="00D0084D" w:rsidRDefault="0007508B" w:rsidP="0007508B"/>
        </w:tc>
        <w:tc>
          <w:tcPr>
            <w:tcW w:w="6410" w:type="dxa"/>
          </w:tcPr>
          <w:p w:rsidR="0007508B" w:rsidRPr="00D0084D" w:rsidRDefault="0007508B" w:rsidP="0007508B">
            <w:r w:rsidRPr="00D0084D">
              <w:t>Fail - some more work required before the credit can be awarded</w:t>
            </w:r>
          </w:p>
        </w:tc>
      </w:tr>
      <w:tr w:rsidR="0007508B" w:rsidRPr="00D0084D" w:rsidTr="00D0084D">
        <w:tc>
          <w:tcPr>
            <w:tcW w:w="567" w:type="dxa"/>
          </w:tcPr>
          <w:p w:rsidR="0007508B" w:rsidRPr="00D0084D" w:rsidRDefault="0007508B" w:rsidP="0007508B">
            <w:r w:rsidRPr="00D0084D">
              <w:t>F</w:t>
            </w:r>
          </w:p>
        </w:tc>
        <w:tc>
          <w:tcPr>
            <w:tcW w:w="1418" w:type="dxa"/>
          </w:tcPr>
          <w:p w:rsidR="0007508B" w:rsidRPr="00D0084D" w:rsidRDefault="0007508B" w:rsidP="0007508B"/>
        </w:tc>
        <w:tc>
          <w:tcPr>
            <w:tcW w:w="6410" w:type="dxa"/>
          </w:tcPr>
          <w:p w:rsidR="0007508B" w:rsidRPr="00D0084D" w:rsidRDefault="0007508B" w:rsidP="0007508B">
            <w:r w:rsidRPr="00D0084D">
              <w:t>Fail - considerable further work is required</w:t>
            </w:r>
          </w:p>
        </w:tc>
      </w:tr>
    </w:tbl>
    <w:p w:rsidR="004C2F8C" w:rsidRDefault="004C2F8C" w:rsidP="004C2F8C">
      <w:pPr>
        <w:pStyle w:val="berschrift1"/>
      </w:pPr>
      <w:bookmarkStart w:id="183" w:name="_Toc271794940"/>
      <w:r w:rsidRPr="00D0084D">
        <w:t xml:space="preserve">§ </w:t>
      </w:r>
      <w:r w:rsidR="0007508B" w:rsidRPr="00D0084D">
        <w:t>9</w:t>
      </w:r>
      <w:r w:rsidRPr="00D0084D">
        <w:t>. Completion of a semester of study</w:t>
      </w:r>
      <w:bookmarkEnd w:id="183"/>
    </w:p>
    <w:p w:rsidR="00D0084D" w:rsidRDefault="00D0084D" w:rsidP="00D0084D">
      <w:pPr>
        <w:pStyle w:val="Listenabsatz"/>
        <w:numPr>
          <w:ilvl w:val="0"/>
          <w:numId w:val="15"/>
        </w:numPr>
      </w:pPr>
      <w: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w:t>
      </w:r>
    </w:p>
    <w:p w:rsidR="00000000" w:rsidRDefault="00D0084D">
      <w:pPr>
        <w:pStyle w:val="Listenabsatz"/>
        <w:numPr>
          <w:ilvl w:val="1"/>
          <w:numId w:val="15"/>
        </w:numPr>
        <w:pPrChange w:id="184" w:author="Entwicklung" w:date="2010-09-09T11:19:00Z">
          <w:pPr>
            <w:pStyle w:val="Listenabsatz"/>
            <w:numPr>
              <w:numId w:val="15"/>
            </w:numPr>
          </w:pPr>
        </w:pPrChange>
      </w:pPr>
      <w:r>
        <w:t xml:space="preserve">Nor again is there anyone who loves or pursues or desires to obtain pain of </w:t>
      </w:r>
      <w:proofErr w:type="gramStart"/>
      <w:r>
        <w:t>itself</w:t>
      </w:r>
      <w:proofErr w:type="gramEnd"/>
      <w:r>
        <w:t xml:space="preserve">, because it is pain, but because occasionally circumstances occur in which toil and </w:t>
      </w:r>
      <w:r>
        <w:lastRenderedPageBreak/>
        <w:t xml:space="preserve">pain can procure him some great pleasure. To take a trivial example, which of us ever undertakes laborious physical exercise, except to obtain some advantage from it? But who has any right to find fault with a man who chooses to enjoy a pleasure that has no annoying </w:t>
      </w:r>
      <w:proofErr w:type="gramStart"/>
      <w:r>
        <w:t>consequences,</w:t>
      </w:r>
      <w:proofErr w:type="gramEnd"/>
      <w:r>
        <w:t xml:space="preserve"> or one who avoids a pain that produces no resultant pleasure?</w:t>
      </w:r>
    </w:p>
    <w:p w:rsidR="00000000" w:rsidRDefault="00D0084D">
      <w:pPr>
        <w:pStyle w:val="Listenabsatz"/>
        <w:numPr>
          <w:ilvl w:val="1"/>
          <w:numId w:val="15"/>
        </w:numPr>
        <w:pPrChange w:id="185" w:author="Entwicklung" w:date="2010-09-09T11:19:00Z">
          <w:pPr>
            <w:pStyle w:val="Listenabsatz"/>
            <w:numPr>
              <w:numId w:val="15"/>
            </w:numPr>
          </w:pPr>
        </w:pPrChange>
      </w:pPr>
      <w: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w:t>
      </w:r>
    </w:p>
    <w:p w:rsidR="00D0084D" w:rsidRDefault="00D0084D" w:rsidP="00D0084D">
      <w:pPr>
        <w:pStyle w:val="Listenabsatz"/>
        <w:numPr>
          <w:ilvl w:val="0"/>
          <w:numId w:val="15"/>
        </w:numPr>
        <w:rPr>
          <w:ins w:id="186" w:author="Entwicklung" w:date="2010-09-09T11:13:00Z"/>
        </w:rPr>
      </w:pPr>
      <w:r>
        <w:t xml:space="preserve">In a free hour, when our power of choice is </w:t>
      </w:r>
      <w:proofErr w:type="spellStart"/>
      <w:r>
        <w:t>untrammelled</w:t>
      </w:r>
      <w:proofErr w:type="spellEnd"/>
      <w: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rsidR="003F3D21" w:rsidRDefault="003F3D21" w:rsidP="003F3D21">
      <w:pPr>
        <w:pStyle w:val="Listenabsatz"/>
        <w:numPr>
          <w:ilvl w:val="0"/>
          <w:numId w:val="15"/>
        </w:numPr>
        <w:rPr>
          <w:ins w:id="187" w:author="Entwicklung" w:date="2010-09-09T11:13:00Z"/>
        </w:rPr>
      </w:pPr>
      <w:ins w:id="188" w:author="Entwicklung" w:date="2010-09-09T11:13:00Z">
        <w: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w:t>
        </w:r>
      </w:ins>
    </w:p>
    <w:p w:rsidR="003F3D21" w:rsidRDefault="003F3D21" w:rsidP="003F3D21">
      <w:pPr>
        <w:pStyle w:val="Listenabsatz"/>
        <w:numPr>
          <w:ilvl w:val="0"/>
          <w:numId w:val="15"/>
        </w:numPr>
        <w:rPr>
          <w:ins w:id="189" w:author="Entwicklung" w:date="2010-09-09T11:13:00Z"/>
        </w:rPr>
      </w:pPr>
      <w:ins w:id="190" w:author="Entwicklung" w:date="2010-09-09T11:13:00Z">
        <w:r>
          <w:t xml:space="preserve">Nor again is there anyone who loves or pursues or desires to obtain pain of </w:t>
        </w:r>
        <w:proofErr w:type="gramStart"/>
        <w:r>
          <w:t>itself</w:t>
        </w:r>
        <w:proofErr w:type="gramEnd"/>
        <w:r>
          <w:t xml:space="preserve">,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t>
        </w:r>
        <w:r>
          <w:lastRenderedPageBreak/>
          <w:t xml:space="preserve">who chooses to enjoy a pleasure that has no annoying </w:t>
        </w:r>
        <w:proofErr w:type="gramStart"/>
        <w:r>
          <w:t>consequences,</w:t>
        </w:r>
        <w:proofErr w:type="gramEnd"/>
        <w:r>
          <w:t xml:space="preserve"> or one who avoids a pain that produces no resultant pleasure?</w:t>
        </w:r>
      </w:ins>
    </w:p>
    <w:p w:rsidR="003F3D21" w:rsidRDefault="003F3D21" w:rsidP="003F3D21">
      <w:pPr>
        <w:pStyle w:val="Listenabsatz"/>
        <w:numPr>
          <w:ilvl w:val="0"/>
          <w:numId w:val="15"/>
        </w:numPr>
        <w:rPr>
          <w:ins w:id="191" w:author="Entwicklung" w:date="2010-09-09T11:13:00Z"/>
        </w:rPr>
      </w:pPr>
      <w:ins w:id="192" w:author="Entwicklung" w:date="2010-09-09T11:13:00Z">
        <w: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w:t>
        </w:r>
      </w:ins>
    </w:p>
    <w:p w:rsidR="003F3D21" w:rsidRDefault="003F3D21" w:rsidP="003F3D21">
      <w:pPr>
        <w:pStyle w:val="Listenabsatz"/>
        <w:numPr>
          <w:ilvl w:val="0"/>
          <w:numId w:val="15"/>
        </w:numPr>
        <w:rPr>
          <w:ins w:id="193" w:author="Entwicklung" w:date="2010-09-09T11:13:00Z"/>
        </w:rPr>
      </w:pPr>
      <w:ins w:id="194" w:author="Entwicklung" w:date="2010-09-09T11:13:00Z">
        <w:r>
          <w:t xml:space="preserve">In a free hour, when our power of choice is </w:t>
        </w:r>
        <w:proofErr w:type="spellStart"/>
        <w:r>
          <w:t>untrammelled</w:t>
        </w:r>
        <w:proofErr w:type="spellEnd"/>
        <w: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ins>
    </w:p>
    <w:p w:rsidR="00000000" w:rsidRDefault="003F3D21">
      <w:pPr>
        <w:pStyle w:val="Listenabsatz"/>
        <w:numPr>
          <w:ilvl w:val="1"/>
          <w:numId w:val="15"/>
        </w:numPr>
        <w:rPr>
          <w:ins w:id="195" w:author="Entwicklung" w:date="2010-09-09T11:13:00Z"/>
        </w:rPr>
        <w:pPrChange w:id="196" w:author="Entwicklung" w:date="2010-09-09T11:19:00Z">
          <w:pPr>
            <w:pStyle w:val="Listenabsatz"/>
            <w:numPr>
              <w:numId w:val="15"/>
            </w:numPr>
          </w:pPr>
        </w:pPrChange>
      </w:pPr>
      <w:ins w:id="197" w:author="Entwicklung" w:date="2010-09-09T11:13:00Z">
        <w: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w:t>
        </w:r>
      </w:ins>
    </w:p>
    <w:p w:rsidR="00000000" w:rsidRDefault="003F3D21">
      <w:pPr>
        <w:pStyle w:val="Listenabsatz"/>
        <w:numPr>
          <w:ilvl w:val="1"/>
          <w:numId w:val="15"/>
        </w:numPr>
        <w:rPr>
          <w:ins w:id="198" w:author="Entwicklung" w:date="2010-09-09T11:13:00Z"/>
        </w:rPr>
        <w:pPrChange w:id="199" w:author="Entwicklung" w:date="2010-09-09T11:19:00Z">
          <w:pPr>
            <w:pStyle w:val="Listenabsatz"/>
            <w:numPr>
              <w:numId w:val="15"/>
            </w:numPr>
          </w:pPr>
        </w:pPrChange>
      </w:pPr>
      <w:ins w:id="200" w:author="Entwicklung" w:date="2010-09-09T11:13:00Z">
        <w:r>
          <w:t xml:space="preserve">Nor again is there anyone who loves or pursues or desires to obtain pain of </w:t>
        </w:r>
        <w:proofErr w:type="gramStart"/>
        <w:r>
          <w:t>itself</w:t>
        </w:r>
        <w:proofErr w:type="gramEnd"/>
        <w:r>
          <w:t xml:space="preserve">,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w:t>
        </w:r>
        <w:proofErr w:type="gramStart"/>
        <w:r>
          <w:t>consequences,</w:t>
        </w:r>
        <w:proofErr w:type="gramEnd"/>
        <w:r>
          <w:t xml:space="preserve"> or one who avoids a pain that produces no resultant pleasure?</w:t>
        </w:r>
      </w:ins>
    </w:p>
    <w:p w:rsidR="00000000" w:rsidRDefault="003F3D21">
      <w:pPr>
        <w:pStyle w:val="Listenabsatz"/>
        <w:numPr>
          <w:ilvl w:val="1"/>
          <w:numId w:val="15"/>
        </w:numPr>
        <w:rPr>
          <w:ins w:id="201" w:author="Entwicklung" w:date="2010-09-09T11:13:00Z"/>
        </w:rPr>
        <w:pPrChange w:id="202" w:author="Entwicklung" w:date="2010-09-09T11:19:00Z">
          <w:pPr>
            <w:pStyle w:val="Listenabsatz"/>
            <w:numPr>
              <w:numId w:val="15"/>
            </w:numPr>
          </w:pPr>
        </w:pPrChange>
      </w:pPr>
      <w:ins w:id="203" w:author="Entwicklung" w:date="2010-09-09T11:13:00Z">
        <w:r>
          <w:lastRenderedPageBreak/>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w:t>
        </w:r>
      </w:ins>
    </w:p>
    <w:p w:rsidR="003F3D21" w:rsidRDefault="003F3D21" w:rsidP="003F3D21">
      <w:pPr>
        <w:pStyle w:val="Listenabsatz"/>
        <w:numPr>
          <w:ilvl w:val="0"/>
          <w:numId w:val="15"/>
        </w:numPr>
        <w:rPr>
          <w:ins w:id="204" w:author="Entwicklung" w:date="2010-09-09T11:13:00Z"/>
        </w:rPr>
      </w:pPr>
      <w:ins w:id="205" w:author="Entwicklung" w:date="2010-09-09T11:13:00Z">
        <w:r>
          <w:t xml:space="preserve">In a free hour, when our power of choice is </w:t>
        </w:r>
        <w:proofErr w:type="spellStart"/>
        <w:r>
          <w:t>untrammelled</w:t>
        </w:r>
        <w:proofErr w:type="spellEnd"/>
        <w: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ins>
    </w:p>
    <w:p w:rsidR="00000000" w:rsidRDefault="00C83A12">
      <w:pPr>
        <w:pStyle w:val="Listenabsatz"/>
        <w:numPr>
          <w:ilvl w:val="0"/>
          <w:numId w:val="0"/>
        </w:numPr>
        <w:ind w:left="720"/>
        <w:pPrChange w:id="206" w:author="Entwicklung" w:date="2010-09-09T11:13:00Z">
          <w:pPr>
            <w:pStyle w:val="Listenabsatz"/>
            <w:numPr>
              <w:numId w:val="15"/>
            </w:numPr>
          </w:pPr>
        </w:pPrChange>
      </w:pPr>
    </w:p>
    <w:p w:rsidR="004C2F8C" w:rsidRDefault="004C2F8C" w:rsidP="004C2F8C">
      <w:pPr>
        <w:pStyle w:val="berschrift1"/>
      </w:pPr>
      <w:bookmarkStart w:id="207" w:name="_Toc271794941"/>
      <w:r w:rsidRPr="00D0084D">
        <w:t>§ 1</w:t>
      </w:r>
      <w:r w:rsidR="0007508B" w:rsidRPr="00D0084D">
        <w:t>1</w:t>
      </w:r>
      <w:r w:rsidRPr="00D0084D">
        <w:t>. Registration for the next year or semester of study</w:t>
      </w:r>
      <w:bookmarkEnd w:id="207"/>
    </w:p>
    <w:p w:rsidR="00D0084D" w:rsidRDefault="00D0084D" w:rsidP="00D0084D">
      <w:pPr>
        <w:pStyle w:val="Listenabsatz"/>
        <w:numPr>
          <w:ilvl w:val="0"/>
          <w:numId w:val="16"/>
        </w:numPr>
      </w:pPr>
      <w: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w:t>
      </w:r>
    </w:p>
    <w:p w:rsidR="00000000" w:rsidRDefault="00D0084D">
      <w:pPr>
        <w:pStyle w:val="Listenabsatz"/>
        <w:numPr>
          <w:ilvl w:val="1"/>
          <w:numId w:val="25"/>
        </w:numPr>
        <w:pPrChange w:id="208" w:author="Entwicklung" w:date="2010-09-09T11:11:00Z">
          <w:pPr>
            <w:pStyle w:val="Listenabsatz"/>
            <w:numPr>
              <w:numId w:val="16"/>
            </w:numPr>
          </w:pPr>
        </w:pPrChange>
      </w:pPr>
      <w:r>
        <w:t xml:space="preserve">Nor again is there anyone who loves or pursues or desires to obtain pain of </w:t>
      </w:r>
      <w:proofErr w:type="gramStart"/>
      <w:r>
        <w:t>itself</w:t>
      </w:r>
      <w:proofErr w:type="gramEnd"/>
      <w:r>
        <w:t xml:space="preserve">,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w:t>
      </w:r>
      <w:r>
        <w:lastRenderedPageBreak/>
        <w:t xml:space="preserve">pleasure that has no annoying </w:t>
      </w:r>
      <w:proofErr w:type="gramStart"/>
      <w:r>
        <w:t>consequences,</w:t>
      </w:r>
      <w:proofErr w:type="gramEnd"/>
      <w:r>
        <w:t xml:space="preserve"> or one who avoids a pain that produces no resultant pleasure?</w:t>
      </w:r>
    </w:p>
    <w:p w:rsidR="00D0084D" w:rsidRDefault="00D0084D" w:rsidP="00D0084D">
      <w:pPr>
        <w:pStyle w:val="Listenabsatz"/>
        <w:numPr>
          <w:ilvl w:val="0"/>
          <w:numId w:val="16"/>
        </w:numPr>
      </w:pPr>
      <w: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w:t>
      </w:r>
    </w:p>
    <w:p w:rsidR="00D0084D" w:rsidRDefault="00D0084D" w:rsidP="00D0084D">
      <w:pPr>
        <w:pStyle w:val="Listenabsatz"/>
        <w:numPr>
          <w:ilvl w:val="0"/>
          <w:numId w:val="16"/>
        </w:numPr>
      </w:pPr>
      <w:r>
        <w:t xml:space="preserve">In a free hour, when our power of choice is </w:t>
      </w:r>
      <w:proofErr w:type="spellStart"/>
      <w:r>
        <w:t>untrammelled</w:t>
      </w:r>
      <w:proofErr w:type="spellEnd"/>
      <w: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rsidR="004C2F8C" w:rsidRDefault="004C2F8C" w:rsidP="004C2F8C">
      <w:pPr>
        <w:pStyle w:val="berschrift1"/>
      </w:pPr>
      <w:bookmarkStart w:id="209" w:name="_Toc271794942"/>
      <w:r w:rsidRPr="00D0084D">
        <w:t>§ 1</w:t>
      </w:r>
      <w:r w:rsidR="0007508B" w:rsidRPr="00D0084D">
        <w:t>2</w:t>
      </w:r>
      <w:r w:rsidRPr="00D0084D">
        <w:t>. Leave of absence</w:t>
      </w:r>
      <w:bookmarkEnd w:id="209"/>
    </w:p>
    <w:p w:rsidR="00D0084D" w:rsidRDefault="00D0084D" w:rsidP="00D0084D">
      <w:pPr>
        <w:pStyle w:val="Listenabsatz"/>
        <w:numPr>
          <w:ilvl w:val="0"/>
          <w:numId w:val="17"/>
        </w:numPr>
      </w:pPr>
      <w: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w:t>
      </w:r>
    </w:p>
    <w:p w:rsidR="00D0084D" w:rsidRDefault="00D0084D" w:rsidP="00D0084D">
      <w:pPr>
        <w:pStyle w:val="Listenabsatz"/>
        <w:numPr>
          <w:ilvl w:val="0"/>
          <w:numId w:val="17"/>
        </w:numPr>
      </w:pPr>
      <w:r>
        <w:t xml:space="preserve">Nor again is there anyone who loves or pursues or desires to obtain pain of </w:t>
      </w:r>
      <w:proofErr w:type="gramStart"/>
      <w:r>
        <w:t>itself</w:t>
      </w:r>
      <w:proofErr w:type="gramEnd"/>
      <w:r>
        <w:t xml:space="preserve">,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w:t>
      </w:r>
      <w:proofErr w:type="gramStart"/>
      <w:r>
        <w:lastRenderedPageBreak/>
        <w:t>consequences,</w:t>
      </w:r>
      <w:proofErr w:type="gramEnd"/>
      <w:r>
        <w:t xml:space="preserve"> or one who avoids a pain that produces no resultant pleasure?</w:t>
      </w:r>
    </w:p>
    <w:p w:rsidR="00D0084D" w:rsidRDefault="00D0084D" w:rsidP="00D0084D">
      <w:pPr>
        <w:pStyle w:val="Listenabsatz"/>
        <w:numPr>
          <w:ilvl w:val="0"/>
          <w:numId w:val="17"/>
        </w:numPr>
      </w:pPr>
      <w: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w:t>
      </w:r>
    </w:p>
    <w:p w:rsidR="00D0084D" w:rsidRDefault="00D0084D" w:rsidP="00D0084D">
      <w:pPr>
        <w:pStyle w:val="Listenabsatz"/>
        <w:numPr>
          <w:ilvl w:val="0"/>
          <w:numId w:val="17"/>
        </w:numPr>
      </w:pPr>
      <w:r>
        <w:t xml:space="preserve">In a free hour, when our power of choice is </w:t>
      </w:r>
      <w:proofErr w:type="spellStart"/>
      <w:r>
        <w:t>untrammelled</w:t>
      </w:r>
      <w:proofErr w:type="spellEnd"/>
      <w: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rsidR="004C2F8C" w:rsidRDefault="004C2F8C" w:rsidP="004C2F8C">
      <w:pPr>
        <w:pStyle w:val="berschrift1"/>
      </w:pPr>
      <w:bookmarkStart w:id="210" w:name="_Toc271794943"/>
      <w:r w:rsidRPr="00D0084D">
        <w:t>§ 1</w:t>
      </w:r>
      <w:r w:rsidR="0007508B" w:rsidRPr="00D0084D">
        <w:t>3</w:t>
      </w:r>
      <w:r w:rsidRPr="00D0084D">
        <w:t>. The master thesis</w:t>
      </w:r>
      <w:bookmarkEnd w:id="210"/>
    </w:p>
    <w:p w:rsidR="00D0084D" w:rsidRDefault="00D0084D" w:rsidP="00D0084D">
      <w:pPr>
        <w:pStyle w:val="Listenabsatz"/>
        <w:numPr>
          <w:ilvl w:val="0"/>
          <w:numId w:val="18"/>
        </w:numPr>
      </w:pPr>
      <w: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w:t>
      </w:r>
    </w:p>
    <w:p w:rsidR="00000000" w:rsidRDefault="00D0084D">
      <w:pPr>
        <w:pStyle w:val="Listenabsatz"/>
        <w:numPr>
          <w:ilvl w:val="1"/>
          <w:numId w:val="26"/>
        </w:numPr>
        <w:pPrChange w:id="211" w:author="Entwicklung" w:date="2010-09-09T11:12:00Z">
          <w:pPr>
            <w:pStyle w:val="Listenabsatz"/>
            <w:numPr>
              <w:numId w:val="18"/>
            </w:numPr>
          </w:pPr>
        </w:pPrChange>
      </w:pPr>
      <w:r>
        <w:t xml:space="preserve">Nor again is there anyone who loves or pursues or desires to obtain pain of </w:t>
      </w:r>
      <w:proofErr w:type="gramStart"/>
      <w:r>
        <w:t>itself</w:t>
      </w:r>
      <w:proofErr w:type="gramEnd"/>
      <w:r>
        <w:t xml:space="preserve">,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w:t>
      </w:r>
      <w:r>
        <w:lastRenderedPageBreak/>
        <w:t xml:space="preserve">pleasure that has no annoying </w:t>
      </w:r>
      <w:proofErr w:type="gramStart"/>
      <w:r>
        <w:t>consequences,</w:t>
      </w:r>
      <w:proofErr w:type="gramEnd"/>
      <w:r>
        <w:t xml:space="preserve"> or one who avoids a pain that produces no resultant pleasure?</w:t>
      </w:r>
    </w:p>
    <w:p w:rsidR="00000000" w:rsidRDefault="00D0084D">
      <w:pPr>
        <w:pStyle w:val="Listenabsatz"/>
        <w:numPr>
          <w:ilvl w:val="1"/>
          <w:numId w:val="26"/>
        </w:numPr>
        <w:pPrChange w:id="212" w:author="Entwicklung" w:date="2010-09-09T11:12:00Z">
          <w:pPr>
            <w:pStyle w:val="Listenabsatz"/>
            <w:numPr>
              <w:numId w:val="18"/>
            </w:numPr>
          </w:pPr>
        </w:pPrChange>
      </w:pPr>
      <w: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w:t>
      </w:r>
    </w:p>
    <w:p w:rsidR="00D0084D" w:rsidRDefault="00D0084D" w:rsidP="00D0084D">
      <w:pPr>
        <w:pStyle w:val="Listenabsatz"/>
        <w:numPr>
          <w:ilvl w:val="0"/>
          <w:numId w:val="18"/>
        </w:numPr>
        <w:rPr>
          <w:ins w:id="213" w:author="Entwicklung" w:date="2010-09-09T11:14:00Z"/>
        </w:rPr>
      </w:pPr>
      <w:r>
        <w:t xml:space="preserve">In a free hour, when our power of choice is </w:t>
      </w:r>
      <w:proofErr w:type="spellStart"/>
      <w:r>
        <w:t>untrammelled</w:t>
      </w:r>
      <w:proofErr w:type="spellEnd"/>
      <w: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rsidR="003F3D21" w:rsidRDefault="003F3D21" w:rsidP="003F3D21">
      <w:pPr>
        <w:pStyle w:val="Listenabsatz"/>
        <w:numPr>
          <w:ilvl w:val="0"/>
          <w:numId w:val="18"/>
        </w:numPr>
        <w:rPr>
          <w:ins w:id="214" w:author="Entwicklung" w:date="2010-09-09T11:14:00Z"/>
        </w:rPr>
      </w:pPr>
      <w:ins w:id="215" w:author="Entwicklung" w:date="2010-09-09T11:14:00Z">
        <w: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w:t>
        </w:r>
      </w:ins>
    </w:p>
    <w:p w:rsidR="003F3D21" w:rsidRDefault="003F3D21" w:rsidP="003F3D21">
      <w:pPr>
        <w:pStyle w:val="Listenabsatz"/>
        <w:numPr>
          <w:ilvl w:val="1"/>
          <w:numId w:val="26"/>
        </w:numPr>
        <w:rPr>
          <w:ins w:id="216" w:author="Entwicklung" w:date="2010-09-09T11:14:00Z"/>
        </w:rPr>
      </w:pPr>
      <w:ins w:id="217" w:author="Entwicklung" w:date="2010-09-09T11:14:00Z">
        <w:r>
          <w:t xml:space="preserve">Nor again is there anyone who loves or pursues or desires to obtain pain of </w:t>
        </w:r>
        <w:proofErr w:type="gramStart"/>
        <w:r>
          <w:t>itself</w:t>
        </w:r>
        <w:proofErr w:type="gramEnd"/>
        <w:r>
          <w:t xml:space="preserve">,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w:t>
        </w:r>
        <w:proofErr w:type="gramStart"/>
        <w:r>
          <w:t>consequences,</w:t>
        </w:r>
        <w:proofErr w:type="gramEnd"/>
        <w:r>
          <w:t xml:space="preserve"> or one who avoids a pain that produces no resultant pleasure?</w:t>
        </w:r>
      </w:ins>
    </w:p>
    <w:p w:rsidR="003F3D21" w:rsidRDefault="003F3D21" w:rsidP="003F3D21">
      <w:pPr>
        <w:pStyle w:val="Listenabsatz"/>
        <w:numPr>
          <w:ilvl w:val="1"/>
          <w:numId w:val="26"/>
        </w:numPr>
        <w:rPr>
          <w:ins w:id="218" w:author="Entwicklung" w:date="2010-09-09T11:14:00Z"/>
        </w:rPr>
      </w:pPr>
      <w:ins w:id="219" w:author="Entwicklung" w:date="2010-09-09T11:14:00Z">
        <w:r>
          <w:lastRenderedPageBreak/>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w:t>
        </w:r>
      </w:ins>
    </w:p>
    <w:p w:rsidR="003F3D21" w:rsidRDefault="003F3D21" w:rsidP="003F3D21">
      <w:pPr>
        <w:pStyle w:val="Listenabsatz"/>
        <w:numPr>
          <w:ilvl w:val="0"/>
          <w:numId w:val="18"/>
        </w:numPr>
        <w:rPr>
          <w:ins w:id="220" w:author="Entwicklung" w:date="2010-09-09T11:14:00Z"/>
        </w:rPr>
      </w:pPr>
      <w:ins w:id="221" w:author="Entwicklung" w:date="2010-09-09T11:14:00Z">
        <w:r>
          <w:t xml:space="preserve">In a free hour, when our power of choice is </w:t>
        </w:r>
        <w:proofErr w:type="spellStart"/>
        <w:r>
          <w:t>untrammelled</w:t>
        </w:r>
        <w:proofErr w:type="spellEnd"/>
        <w: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ins>
    </w:p>
    <w:p w:rsidR="003F3D21" w:rsidRDefault="003F3D21" w:rsidP="003F3D21">
      <w:pPr>
        <w:pStyle w:val="Listenabsatz"/>
        <w:numPr>
          <w:ilvl w:val="0"/>
          <w:numId w:val="18"/>
        </w:numPr>
        <w:rPr>
          <w:ins w:id="222" w:author="Entwicklung" w:date="2010-09-09T11:14:00Z"/>
        </w:rPr>
      </w:pPr>
      <w:ins w:id="223" w:author="Entwicklung" w:date="2010-09-09T11:14:00Z">
        <w: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w:t>
        </w:r>
      </w:ins>
    </w:p>
    <w:p w:rsidR="003F3D21" w:rsidRDefault="003F3D21" w:rsidP="003F3D21">
      <w:pPr>
        <w:pStyle w:val="Listenabsatz"/>
        <w:numPr>
          <w:ilvl w:val="1"/>
          <w:numId w:val="26"/>
        </w:numPr>
        <w:rPr>
          <w:ins w:id="224" w:author="Entwicklung" w:date="2010-09-09T11:14:00Z"/>
        </w:rPr>
      </w:pPr>
      <w:ins w:id="225" w:author="Entwicklung" w:date="2010-09-09T11:14:00Z">
        <w:r>
          <w:t xml:space="preserve">Nor again is there anyone who loves or pursues or desires to obtain pain of </w:t>
        </w:r>
        <w:proofErr w:type="gramStart"/>
        <w:r>
          <w:t>itself</w:t>
        </w:r>
        <w:proofErr w:type="gramEnd"/>
        <w:r>
          <w:t xml:space="preserve">,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w:t>
        </w:r>
        <w:proofErr w:type="gramStart"/>
        <w:r>
          <w:t>consequences,</w:t>
        </w:r>
        <w:proofErr w:type="gramEnd"/>
        <w:r>
          <w:t xml:space="preserve"> or one who avoids a pain that produces no resultant pleasure?</w:t>
        </w:r>
      </w:ins>
    </w:p>
    <w:p w:rsidR="003F3D21" w:rsidRDefault="003F3D21" w:rsidP="003F3D21">
      <w:pPr>
        <w:pStyle w:val="Listenabsatz"/>
        <w:numPr>
          <w:ilvl w:val="1"/>
          <w:numId w:val="26"/>
        </w:numPr>
        <w:rPr>
          <w:ins w:id="226" w:author="Entwicklung" w:date="2010-09-09T11:14:00Z"/>
        </w:rPr>
      </w:pPr>
      <w:ins w:id="227" w:author="Entwicklung" w:date="2010-09-09T11:14:00Z">
        <w:r>
          <w:t xml:space="preserve">On the other hand, we denounce with righteous indignation and dislike men who are so beguiled and demoralized by the charms of pleasure of the moment, so blinded by desire, that </w:t>
        </w:r>
        <w:r>
          <w:lastRenderedPageBreak/>
          <w:t>they cannot foresee the pain and trouble that are bound to ensue; and equal blame belongs to those who fail in their duty through weakness of will, which is the same as saying through shrinking from toil and pain. These cases are perfectly simple and easy to distinguish.</w:t>
        </w:r>
      </w:ins>
    </w:p>
    <w:p w:rsidR="003F3D21" w:rsidRDefault="003F3D21" w:rsidP="003F3D21">
      <w:pPr>
        <w:pStyle w:val="Listenabsatz"/>
        <w:numPr>
          <w:ilvl w:val="0"/>
          <w:numId w:val="18"/>
        </w:numPr>
        <w:rPr>
          <w:ins w:id="228" w:author="Entwicklung" w:date="2010-09-09T11:14:00Z"/>
        </w:rPr>
      </w:pPr>
      <w:ins w:id="229" w:author="Entwicklung" w:date="2010-09-09T11:14:00Z">
        <w:r>
          <w:t xml:space="preserve">In a free hour, when our power of choice is </w:t>
        </w:r>
        <w:proofErr w:type="spellStart"/>
        <w:r>
          <w:t>untrammelled</w:t>
        </w:r>
        <w:proofErr w:type="spellEnd"/>
        <w: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ins>
    </w:p>
    <w:p w:rsidR="00000000" w:rsidRDefault="00C83A12">
      <w:pPr>
        <w:pStyle w:val="Listenabsatz"/>
        <w:numPr>
          <w:ilvl w:val="0"/>
          <w:numId w:val="0"/>
        </w:numPr>
        <w:ind w:left="720"/>
        <w:rPr>
          <w:ins w:id="230" w:author="Entwicklung" w:date="2010-09-09T11:14:00Z"/>
        </w:rPr>
        <w:pPrChange w:id="231" w:author="Entwicklung" w:date="2010-09-09T11:14:00Z">
          <w:pPr>
            <w:pStyle w:val="Listenabsatz"/>
            <w:numPr>
              <w:numId w:val="18"/>
            </w:numPr>
          </w:pPr>
        </w:pPrChange>
      </w:pPr>
    </w:p>
    <w:p w:rsidR="00000000" w:rsidRDefault="00C83A12">
      <w:pPr>
        <w:pStyle w:val="Listenabsatz"/>
        <w:numPr>
          <w:ilvl w:val="0"/>
          <w:numId w:val="0"/>
        </w:numPr>
        <w:ind w:left="720"/>
        <w:rPr>
          <w:del w:id="232" w:author="Entwicklung" w:date="2010-09-09T11:14:00Z"/>
        </w:rPr>
        <w:pPrChange w:id="233" w:author="Entwicklung" w:date="2010-09-09T11:14:00Z">
          <w:pPr>
            <w:pStyle w:val="Listenabsatz"/>
            <w:numPr>
              <w:numId w:val="18"/>
            </w:numPr>
          </w:pPr>
        </w:pPrChange>
      </w:pPr>
    </w:p>
    <w:p w:rsidR="004C2F8C" w:rsidRDefault="004C2F8C" w:rsidP="004C2F8C">
      <w:pPr>
        <w:pStyle w:val="berschrift1"/>
      </w:pPr>
      <w:bookmarkStart w:id="234" w:name="_Toc271794944"/>
      <w:r w:rsidRPr="00D0084D">
        <w:t>§ 1</w:t>
      </w:r>
      <w:r w:rsidR="0007508B" w:rsidRPr="00D0084D">
        <w:t>4</w:t>
      </w:r>
      <w:r w:rsidRPr="00D0084D">
        <w:t xml:space="preserve">. The </w:t>
      </w:r>
      <w:r w:rsidR="0007508B" w:rsidRPr="00D0084D">
        <w:t xml:space="preserve">master </w:t>
      </w:r>
      <w:r w:rsidRPr="00D0084D">
        <w:t>examination</w:t>
      </w:r>
      <w:bookmarkEnd w:id="234"/>
    </w:p>
    <w:p w:rsidR="00D0084D" w:rsidRDefault="00D0084D" w:rsidP="00D0084D">
      <w:pPr>
        <w:pStyle w:val="Listenabsatz"/>
        <w:numPr>
          <w:ilvl w:val="0"/>
          <w:numId w:val="19"/>
        </w:numPr>
      </w:pPr>
      <w: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w:t>
      </w:r>
    </w:p>
    <w:p w:rsidR="00D0084D" w:rsidRDefault="00D0084D" w:rsidP="00D0084D">
      <w:pPr>
        <w:pStyle w:val="Listenabsatz"/>
        <w:numPr>
          <w:ilvl w:val="0"/>
          <w:numId w:val="19"/>
        </w:numPr>
      </w:pPr>
      <w:r>
        <w:t xml:space="preserve">Nor again is there anyone who loves or pursues or desires to obtain pain of </w:t>
      </w:r>
      <w:proofErr w:type="gramStart"/>
      <w:r>
        <w:t>itself</w:t>
      </w:r>
      <w:proofErr w:type="gramEnd"/>
      <w:r>
        <w:t xml:space="preserve">,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w:t>
      </w:r>
      <w:proofErr w:type="gramStart"/>
      <w:r>
        <w:t>consequences,</w:t>
      </w:r>
      <w:proofErr w:type="gramEnd"/>
      <w:r>
        <w:t xml:space="preserve"> or one who avoids a pain that produces no resultant pleasure?</w:t>
      </w:r>
    </w:p>
    <w:p w:rsidR="00D0084D" w:rsidRDefault="00D0084D" w:rsidP="00D0084D">
      <w:pPr>
        <w:pStyle w:val="Listenabsatz"/>
        <w:numPr>
          <w:ilvl w:val="0"/>
          <w:numId w:val="19"/>
        </w:numPr>
      </w:pPr>
      <w:r>
        <w:lastRenderedPageBreak/>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w:t>
      </w:r>
    </w:p>
    <w:p w:rsidR="00D0084D" w:rsidRDefault="00D0084D" w:rsidP="00D0084D">
      <w:pPr>
        <w:pStyle w:val="Listenabsatz"/>
        <w:numPr>
          <w:ilvl w:val="0"/>
          <w:numId w:val="19"/>
        </w:numPr>
      </w:pPr>
      <w:r>
        <w:t xml:space="preserve">In a free hour, when our power of choice is </w:t>
      </w:r>
      <w:proofErr w:type="spellStart"/>
      <w:r>
        <w:t>untrammelled</w:t>
      </w:r>
      <w:proofErr w:type="spellEnd"/>
      <w: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rsidR="004C2F8C" w:rsidRDefault="004C2F8C" w:rsidP="004C2F8C">
      <w:pPr>
        <w:pStyle w:val="berschrift1"/>
      </w:pPr>
      <w:bookmarkStart w:id="235" w:name="_Toc271794945"/>
      <w:r w:rsidRPr="00D0084D">
        <w:t xml:space="preserve">§ </w:t>
      </w:r>
      <w:r w:rsidR="0007508B" w:rsidRPr="00D0084D">
        <w:t>15</w:t>
      </w:r>
      <w:r w:rsidRPr="00D0084D">
        <w:t>. Graduation</w:t>
      </w:r>
      <w:bookmarkEnd w:id="235"/>
    </w:p>
    <w:p w:rsidR="00D0084D" w:rsidRDefault="00D0084D" w:rsidP="00D0084D">
      <w:pPr>
        <w:pStyle w:val="Listenabsatz"/>
        <w:numPr>
          <w:ilvl w:val="0"/>
          <w:numId w:val="20"/>
        </w:numPr>
      </w:pPr>
      <w: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w:t>
      </w:r>
    </w:p>
    <w:p w:rsidR="00D0084D" w:rsidRDefault="00D0084D" w:rsidP="00D0084D">
      <w:pPr>
        <w:pStyle w:val="Listenabsatz"/>
        <w:numPr>
          <w:ilvl w:val="0"/>
          <w:numId w:val="20"/>
        </w:numPr>
      </w:pPr>
      <w:r>
        <w:t xml:space="preserve">Nor again is there anyone who loves or pursues or desires to obtain pain of </w:t>
      </w:r>
      <w:proofErr w:type="gramStart"/>
      <w:r>
        <w:t>itself</w:t>
      </w:r>
      <w:proofErr w:type="gramEnd"/>
      <w:r>
        <w:t xml:space="preserve">,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w:t>
      </w:r>
      <w:proofErr w:type="gramStart"/>
      <w:r>
        <w:t>consequences,</w:t>
      </w:r>
      <w:proofErr w:type="gramEnd"/>
      <w:r>
        <w:t xml:space="preserve"> or one who avoids a pain that produces no resultant pleasure?</w:t>
      </w:r>
    </w:p>
    <w:p w:rsidR="00D0084D" w:rsidRDefault="00D0084D" w:rsidP="00D0084D">
      <w:pPr>
        <w:pStyle w:val="Listenabsatz"/>
        <w:numPr>
          <w:ilvl w:val="0"/>
          <w:numId w:val="20"/>
        </w:numPr>
      </w:pPr>
      <w:r>
        <w:lastRenderedPageBreak/>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w:t>
      </w:r>
    </w:p>
    <w:p w:rsidR="00D0084D" w:rsidRDefault="00D0084D" w:rsidP="00D0084D">
      <w:pPr>
        <w:pStyle w:val="Listenabsatz"/>
        <w:numPr>
          <w:ilvl w:val="0"/>
          <w:numId w:val="20"/>
        </w:numPr>
      </w:pPr>
      <w:r>
        <w:t xml:space="preserve">In a free hour, when our power of choice is </w:t>
      </w:r>
      <w:proofErr w:type="spellStart"/>
      <w:r>
        <w:t>untrammelled</w:t>
      </w:r>
      <w:proofErr w:type="spellEnd"/>
      <w: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rsidR="004C2F8C" w:rsidRDefault="004C2F8C" w:rsidP="004C2F8C">
      <w:pPr>
        <w:pStyle w:val="berschrift1"/>
      </w:pPr>
      <w:bookmarkStart w:id="236" w:name="_Toc271794946"/>
      <w:r w:rsidRPr="00D0084D">
        <w:t xml:space="preserve">§ </w:t>
      </w:r>
      <w:r w:rsidR="0007508B" w:rsidRPr="00D0084D">
        <w:t>16</w:t>
      </w:r>
      <w:r w:rsidRPr="00D0084D">
        <w:t>. Ranking of graduates</w:t>
      </w:r>
      <w:bookmarkEnd w:id="236"/>
    </w:p>
    <w:p w:rsidR="00D0084D" w:rsidRDefault="00D0084D" w:rsidP="00D0084D">
      <w:pPr>
        <w:pStyle w:val="Listenabsatz"/>
        <w:numPr>
          <w:ilvl w:val="0"/>
          <w:numId w:val="21"/>
        </w:numPr>
      </w:pPr>
      <w: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w:t>
      </w:r>
    </w:p>
    <w:p w:rsidR="00D0084D" w:rsidRDefault="00D0084D" w:rsidP="00D0084D">
      <w:pPr>
        <w:pStyle w:val="Listenabsatz"/>
        <w:numPr>
          <w:ilvl w:val="0"/>
          <w:numId w:val="21"/>
        </w:numPr>
      </w:pPr>
      <w:r>
        <w:t xml:space="preserve">Nor again is there anyone who loves or pursues or desires to obtain pain of </w:t>
      </w:r>
      <w:proofErr w:type="gramStart"/>
      <w:r>
        <w:t>itself</w:t>
      </w:r>
      <w:proofErr w:type="gramEnd"/>
      <w:r>
        <w:t xml:space="preserve">,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w:t>
      </w:r>
      <w:proofErr w:type="gramStart"/>
      <w:r>
        <w:t>consequences,</w:t>
      </w:r>
      <w:proofErr w:type="gramEnd"/>
      <w:r>
        <w:t xml:space="preserve"> or one who avoids a pain that produces no resultant pleasure?</w:t>
      </w:r>
    </w:p>
    <w:p w:rsidR="00D0084D" w:rsidRDefault="00D0084D" w:rsidP="00D0084D">
      <w:pPr>
        <w:pStyle w:val="Listenabsatz"/>
        <w:numPr>
          <w:ilvl w:val="0"/>
          <w:numId w:val="21"/>
        </w:numPr>
      </w:pPr>
      <w:r>
        <w:lastRenderedPageBreak/>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w:t>
      </w:r>
    </w:p>
    <w:p w:rsidR="00D0084D" w:rsidRDefault="00D0084D" w:rsidP="00D0084D">
      <w:pPr>
        <w:pStyle w:val="Listenabsatz"/>
        <w:numPr>
          <w:ilvl w:val="0"/>
          <w:numId w:val="21"/>
        </w:numPr>
      </w:pPr>
      <w:r>
        <w:t xml:space="preserve">In a free hour, when our power of choice is </w:t>
      </w:r>
      <w:proofErr w:type="spellStart"/>
      <w:r>
        <w:t>untrammelled</w:t>
      </w:r>
      <w:proofErr w:type="spellEnd"/>
      <w: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rsidR="004C2F8C" w:rsidRDefault="004C2F8C" w:rsidP="004C2F8C">
      <w:pPr>
        <w:pStyle w:val="berschrift1"/>
      </w:pPr>
      <w:bookmarkStart w:id="237" w:name="_Toc271794947"/>
      <w:r w:rsidRPr="00D0084D">
        <w:t xml:space="preserve">§ </w:t>
      </w:r>
      <w:r w:rsidR="0007508B" w:rsidRPr="00D0084D">
        <w:t>17</w:t>
      </w:r>
      <w:r w:rsidRPr="00D0084D">
        <w:t>. Prizes and distinctions</w:t>
      </w:r>
      <w:bookmarkEnd w:id="237"/>
    </w:p>
    <w:p w:rsidR="00D0084D" w:rsidRDefault="00D0084D" w:rsidP="00D0084D">
      <w:pPr>
        <w:pStyle w:val="Listenabsatz"/>
        <w:numPr>
          <w:ilvl w:val="0"/>
          <w:numId w:val="22"/>
        </w:numPr>
      </w:pPr>
      <w: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w:t>
      </w:r>
    </w:p>
    <w:p w:rsidR="00D0084D" w:rsidRDefault="00D0084D" w:rsidP="00D0084D">
      <w:pPr>
        <w:pStyle w:val="Listenabsatz"/>
        <w:numPr>
          <w:ilvl w:val="0"/>
          <w:numId w:val="22"/>
        </w:numPr>
      </w:pPr>
      <w:r>
        <w:t xml:space="preserve">Nor again is there anyone who loves or pursues or desires to obtain pain of </w:t>
      </w:r>
      <w:proofErr w:type="gramStart"/>
      <w:r>
        <w:t>itself</w:t>
      </w:r>
      <w:proofErr w:type="gramEnd"/>
      <w:r>
        <w:t xml:space="preserve">,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w:t>
      </w:r>
      <w:proofErr w:type="gramStart"/>
      <w:r>
        <w:t>consequences,</w:t>
      </w:r>
      <w:proofErr w:type="gramEnd"/>
      <w:r>
        <w:t xml:space="preserve"> or one who avoids a pain that produces no resultant pleasure?</w:t>
      </w:r>
    </w:p>
    <w:p w:rsidR="00D0084D" w:rsidRDefault="00D0084D" w:rsidP="00D0084D">
      <w:pPr>
        <w:pStyle w:val="Listenabsatz"/>
        <w:numPr>
          <w:ilvl w:val="0"/>
          <w:numId w:val="22"/>
        </w:numPr>
      </w:pPr>
      <w:r>
        <w:lastRenderedPageBreak/>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w:t>
      </w:r>
    </w:p>
    <w:p w:rsidR="00D0084D" w:rsidRDefault="00D0084D" w:rsidP="00D0084D">
      <w:pPr>
        <w:pStyle w:val="Listenabsatz"/>
        <w:numPr>
          <w:ilvl w:val="0"/>
          <w:numId w:val="22"/>
        </w:numPr>
      </w:pPr>
      <w:r>
        <w:t xml:space="preserve">In a free hour, when our power of choice is </w:t>
      </w:r>
      <w:proofErr w:type="spellStart"/>
      <w:r>
        <w:t>untrammelled</w:t>
      </w:r>
      <w:proofErr w:type="spellEnd"/>
      <w: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rsidR="004C2F8C" w:rsidRDefault="00D0084D" w:rsidP="004C2F8C">
      <w:pPr>
        <w:pStyle w:val="berschrift1"/>
      </w:pPr>
      <w:bookmarkStart w:id="238" w:name="_Toc271794948"/>
      <w:r>
        <w:t>§ 18</w:t>
      </w:r>
      <w:r w:rsidR="004C2F8C" w:rsidRPr="00D0084D">
        <w:t>. Final and transitional provisions</w:t>
      </w:r>
      <w:bookmarkEnd w:id="238"/>
    </w:p>
    <w:p w:rsidR="00D0084D" w:rsidRDefault="00D0084D" w:rsidP="00D0084D">
      <w:pPr>
        <w:pStyle w:val="Listenabsatz"/>
        <w:numPr>
          <w:ilvl w:val="0"/>
          <w:numId w:val="23"/>
        </w:numPr>
      </w:pPr>
      <w: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w:t>
      </w:r>
    </w:p>
    <w:p w:rsidR="00D0084D" w:rsidRDefault="00D0084D" w:rsidP="00D0084D">
      <w:pPr>
        <w:pStyle w:val="Listenabsatz"/>
        <w:numPr>
          <w:ilvl w:val="0"/>
          <w:numId w:val="23"/>
        </w:numPr>
      </w:pPr>
      <w:r>
        <w:t xml:space="preserve">Nor again is there anyone who loves or pursues or desires to obtain pain of </w:t>
      </w:r>
      <w:proofErr w:type="gramStart"/>
      <w:r>
        <w:t>itself</w:t>
      </w:r>
      <w:proofErr w:type="gramEnd"/>
      <w:r>
        <w:t xml:space="preserve">,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w:t>
      </w:r>
      <w:proofErr w:type="gramStart"/>
      <w:r>
        <w:t>consequences,</w:t>
      </w:r>
      <w:proofErr w:type="gramEnd"/>
      <w:r>
        <w:t xml:space="preserve"> or one who avoids a pain that produces no resultant pleasure?</w:t>
      </w:r>
    </w:p>
    <w:p w:rsidR="00D0084D" w:rsidRDefault="00D0084D" w:rsidP="00D0084D">
      <w:pPr>
        <w:pStyle w:val="Listenabsatz"/>
        <w:numPr>
          <w:ilvl w:val="0"/>
          <w:numId w:val="23"/>
        </w:numPr>
      </w:pPr>
      <w:r>
        <w:lastRenderedPageBreak/>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w:t>
      </w:r>
    </w:p>
    <w:p w:rsidR="00D0084D" w:rsidRDefault="00D0084D" w:rsidP="00D0084D">
      <w:pPr>
        <w:pStyle w:val="Listenabsatz"/>
        <w:numPr>
          <w:ilvl w:val="0"/>
          <w:numId w:val="23"/>
        </w:numPr>
      </w:pPr>
      <w:r>
        <w:t xml:space="preserve">In a free hour, when our power of choice is </w:t>
      </w:r>
      <w:proofErr w:type="spellStart"/>
      <w:r>
        <w:t>untrammelled</w:t>
      </w:r>
      <w:proofErr w:type="spellEnd"/>
      <w: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rsidR="003F3D21" w:rsidRDefault="003F3D21">
      <w:pPr>
        <w:rPr>
          <w:ins w:id="239" w:author="Entwicklung" w:date="2010-09-09T11:15:00Z"/>
        </w:rPr>
      </w:pPr>
      <w:ins w:id="240" w:author="Entwicklung" w:date="2010-09-09T11:15:00Z">
        <w:r>
          <w:br w:type="page"/>
        </w:r>
      </w:ins>
    </w:p>
    <w:p w:rsidR="00000000" w:rsidRDefault="00D03322">
      <w:pPr>
        <w:pStyle w:val="berschrift1"/>
        <w:rPr>
          <w:ins w:id="241" w:author="Entwicklung" w:date="2010-09-09T11:37:00Z"/>
        </w:rPr>
        <w:pPrChange w:id="242" w:author="Entwicklung" w:date="2010-09-09T11:26:00Z">
          <w:pPr/>
        </w:pPrChange>
      </w:pPr>
      <w:bookmarkStart w:id="243" w:name="_Toc271794949"/>
      <w:ins w:id="244" w:author="Entwicklung" w:date="2010-09-09T11:26:00Z">
        <w:r>
          <w:lastRenderedPageBreak/>
          <w:t>Notes</w:t>
        </w:r>
      </w:ins>
      <w:bookmarkEnd w:id="243"/>
    </w:p>
    <w:p w:rsidR="00C83A12" w:rsidRDefault="00C83A12" w:rsidP="00C83A12">
      <w:pPr>
        <w:rPr>
          <w:ins w:id="245" w:author="Entwicklung" w:date="2010-09-09T11:37:00Z"/>
        </w:rPr>
        <w:pPrChange w:id="246" w:author="Entwicklung" w:date="2010-09-09T11:37:00Z">
          <w:pPr/>
        </w:pPrChange>
      </w:pPr>
    </w:p>
    <w:p w:rsidR="00C83A12" w:rsidRDefault="00C83A12" w:rsidP="00C83A12">
      <w:pPr>
        <w:rPr>
          <w:ins w:id="247" w:author="Entwicklung" w:date="2010-09-09T11:37:00Z"/>
        </w:rPr>
        <w:pPrChange w:id="248" w:author="Entwicklung" w:date="2010-09-09T11:37:00Z">
          <w:pPr/>
        </w:pPrChange>
      </w:pPr>
    </w:p>
    <w:p w:rsidR="00C83A12" w:rsidRDefault="00C83A12" w:rsidP="00C83A12">
      <w:pPr>
        <w:rPr>
          <w:ins w:id="249" w:author="Entwicklung" w:date="2010-09-09T11:37:00Z"/>
        </w:rPr>
        <w:pPrChange w:id="250" w:author="Entwicklung" w:date="2010-09-09T11:37:00Z">
          <w:pPr/>
        </w:pPrChange>
      </w:pPr>
    </w:p>
    <w:p w:rsidR="00C83A12" w:rsidRDefault="00C83A12" w:rsidP="00C83A12">
      <w:pPr>
        <w:rPr>
          <w:ins w:id="251" w:author="Entwicklung" w:date="2010-09-09T11:37:00Z"/>
        </w:rPr>
        <w:pPrChange w:id="252" w:author="Entwicklung" w:date="2010-09-09T11:37:00Z">
          <w:pPr/>
        </w:pPrChange>
      </w:pPr>
    </w:p>
    <w:p w:rsidR="00C83A12" w:rsidRDefault="00C83A12" w:rsidP="00C83A12">
      <w:pPr>
        <w:rPr>
          <w:ins w:id="253" w:author="Entwicklung" w:date="2010-09-09T11:37:00Z"/>
        </w:rPr>
        <w:pPrChange w:id="254" w:author="Entwicklung" w:date="2010-09-09T11:37:00Z">
          <w:pPr/>
        </w:pPrChange>
      </w:pPr>
    </w:p>
    <w:p w:rsidR="00C83A12" w:rsidRDefault="00C83A12" w:rsidP="00C83A12">
      <w:pPr>
        <w:rPr>
          <w:ins w:id="255" w:author="Entwicklung" w:date="2010-09-09T11:37:00Z"/>
        </w:rPr>
        <w:pPrChange w:id="256" w:author="Entwicklung" w:date="2010-09-09T11:37:00Z">
          <w:pPr/>
        </w:pPrChange>
      </w:pPr>
    </w:p>
    <w:p w:rsidR="00C83A12" w:rsidRDefault="00C83A12" w:rsidP="00C83A12">
      <w:pPr>
        <w:rPr>
          <w:ins w:id="257" w:author="Entwicklung" w:date="2010-09-09T11:37:00Z"/>
        </w:rPr>
        <w:pPrChange w:id="258" w:author="Entwicklung" w:date="2010-09-09T11:37:00Z">
          <w:pPr/>
        </w:pPrChange>
      </w:pPr>
    </w:p>
    <w:p w:rsidR="00C83A12" w:rsidRDefault="00C83A12" w:rsidP="00C83A12">
      <w:pPr>
        <w:rPr>
          <w:ins w:id="259" w:author="Entwicklung" w:date="2010-09-09T11:37:00Z"/>
        </w:rPr>
        <w:pPrChange w:id="260" w:author="Entwicklung" w:date="2010-09-09T11:37:00Z">
          <w:pPr/>
        </w:pPrChange>
      </w:pPr>
    </w:p>
    <w:p w:rsidR="00C83A12" w:rsidRDefault="00C83A12" w:rsidP="00C83A12">
      <w:pPr>
        <w:rPr>
          <w:ins w:id="261" w:author="Entwicklung" w:date="2010-09-09T11:37:00Z"/>
        </w:rPr>
        <w:pPrChange w:id="262" w:author="Entwicklung" w:date="2010-09-09T11:37:00Z">
          <w:pPr/>
        </w:pPrChange>
      </w:pPr>
    </w:p>
    <w:p w:rsidR="00C83A12" w:rsidRDefault="00C83A12" w:rsidP="00C83A12">
      <w:pPr>
        <w:rPr>
          <w:ins w:id="263" w:author="Entwicklung" w:date="2010-09-09T11:37:00Z"/>
        </w:rPr>
        <w:pPrChange w:id="264" w:author="Entwicklung" w:date="2010-09-09T11:37:00Z">
          <w:pPr/>
        </w:pPrChange>
      </w:pPr>
    </w:p>
    <w:p w:rsidR="00C83A12" w:rsidRDefault="00C83A12" w:rsidP="00C83A12">
      <w:pPr>
        <w:rPr>
          <w:ins w:id="265" w:author="Entwicklung" w:date="2010-09-09T11:37:00Z"/>
        </w:rPr>
        <w:pPrChange w:id="266" w:author="Entwicklung" w:date="2010-09-09T11:37:00Z">
          <w:pPr/>
        </w:pPrChange>
      </w:pPr>
    </w:p>
    <w:p w:rsidR="00C83A12" w:rsidRDefault="00C83A12" w:rsidP="00C83A12">
      <w:pPr>
        <w:rPr>
          <w:ins w:id="267" w:author="Entwicklung" w:date="2010-09-09T11:37:00Z"/>
        </w:rPr>
        <w:pPrChange w:id="268" w:author="Entwicklung" w:date="2010-09-09T11:37:00Z">
          <w:pPr/>
        </w:pPrChange>
      </w:pPr>
    </w:p>
    <w:p w:rsidR="00C83A12" w:rsidRDefault="00C83A12" w:rsidP="00C83A12">
      <w:pPr>
        <w:rPr>
          <w:ins w:id="269" w:author="Entwicklung" w:date="2010-09-09T11:37:00Z"/>
        </w:rPr>
        <w:pPrChange w:id="270" w:author="Entwicklung" w:date="2010-09-09T11:37:00Z">
          <w:pPr/>
        </w:pPrChange>
      </w:pPr>
    </w:p>
    <w:p w:rsidR="00C83A12" w:rsidRDefault="00C83A12" w:rsidP="00C83A12">
      <w:pPr>
        <w:rPr>
          <w:ins w:id="271" w:author="Entwicklung" w:date="2010-09-09T11:37:00Z"/>
        </w:rPr>
        <w:pPrChange w:id="272" w:author="Entwicklung" w:date="2010-09-09T11:37:00Z">
          <w:pPr/>
        </w:pPrChange>
      </w:pPr>
    </w:p>
    <w:p w:rsidR="00C83A12" w:rsidRDefault="00C83A12" w:rsidP="00C83A12">
      <w:pPr>
        <w:rPr>
          <w:ins w:id="273" w:author="Entwicklung" w:date="2010-09-09T11:37:00Z"/>
        </w:rPr>
        <w:pPrChange w:id="274" w:author="Entwicklung" w:date="2010-09-09T11:37:00Z">
          <w:pPr/>
        </w:pPrChange>
      </w:pPr>
    </w:p>
    <w:p w:rsidR="00C83A12" w:rsidRDefault="00C83A12" w:rsidP="00C83A12">
      <w:pPr>
        <w:rPr>
          <w:ins w:id="275" w:author="Entwicklung" w:date="2010-09-09T11:37:00Z"/>
        </w:rPr>
        <w:pPrChange w:id="276" w:author="Entwicklung" w:date="2010-09-09T11:37:00Z">
          <w:pPr/>
        </w:pPrChange>
      </w:pPr>
    </w:p>
    <w:p w:rsidR="00C83A12" w:rsidRDefault="00C83A12" w:rsidP="00C83A12">
      <w:pPr>
        <w:rPr>
          <w:ins w:id="277" w:author="Entwicklung" w:date="2010-09-09T11:37:00Z"/>
        </w:rPr>
        <w:pPrChange w:id="278" w:author="Entwicklung" w:date="2010-09-09T11:37:00Z">
          <w:pPr/>
        </w:pPrChange>
      </w:pPr>
    </w:p>
    <w:p w:rsidR="00C83A12" w:rsidRDefault="00C83A12" w:rsidP="00C83A12">
      <w:pPr>
        <w:rPr>
          <w:ins w:id="279" w:author="Entwicklung" w:date="2010-09-09T11:37:00Z"/>
        </w:rPr>
        <w:pPrChange w:id="280" w:author="Entwicklung" w:date="2010-09-09T11:37:00Z">
          <w:pPr/>
        </w:pPrChange>
      </w:pPr>
    </w:p>
    <w:p w:rsidR="00C83A12" w:rsidRDefault="00C83A12" w:rsidP="00C83A12">
      <w:pPr>
        <w:rPr>
          <w:ins w:id="281" w:author="Entwicklung" w:date="2010-09-09T11:37:00Z"/>
        </w:rPr>
        <w:pPrChange w:id="282" w:author="Entwicklung" w:date="2010-09-09T11:37:00Z">
          <w:pPr/>
        </w:pPrChange>
      </w:pPr>
    </w:p>
    <w:p w:rsidR="00C83A12" w:rsidRDefault="00C83A12" w:rsidP="00C83A12">
      <w:pPr>
        <w:rPr>
          <w:ins w:id="283" w:author="Entwicklung" w:date="2010-09-09T11:37:00Z"/>
        </w:rPr>
        <w:pPrChange w:id="284" w:author="Entwicklung" w:date="2010-09-09T11:37:00Z">
          <w:pPr/>
        </w:pPrChange>
      </w:pPr>
    </w:p>
    <w:p w:rsidR="00C83A12" w:rsidRDefault="00C83A12" w:rsidP="00C83A12">
      <w:pPr>
        <w:rPr>
          <w:ins w:id="285" w:author="Entwicklung" w:date="2010-09-09T11:37:00Z"/>
        </w:rPr>
        <w:pPrChange w:id="286" w:author="Entwicklung" w:date="2010-09-09T11:37:00Z">
          <w:pPr/>
        </w:pPrChange>
      </w:pPr>
    </w:p>
    <w:p w:rsidR="00C83A12" w:rsidRDefault="00C83A12" w:rsidP="00C83A12">
      <w:pPr>
        <w:rPr>
          <w:ins w:id="287" w:author="Entwicklung" w:date="2010-09-09T11:37:00Z"/>
        </w:rPr>
        <w:pPrChange w:id="288" w:author="Entwicklung" w:date="2010-09-09T11:37:00Z">
          <w:pPr/>
        </w:pPrChange>
      </w:pPr>
    </w:p>
    <w:p w:rsidR="00C83A12" w:rsidRPr="00C83A12" w:rsidRDefault="00C83A12" w:rsidP="00C83A12">
      <w:pPr>
        <w:rPr>
          <w:rPrChange w:id="289" w:author="Entwicklung" w:date="2010-09-09T11:37:00Z">
            <w:rPr/>
          </w:rPrChange>
        </w:rPr>
        <w:pPrChange w:id="290" w:author="Entwicklung" w:date="2010-09-09T11:37:00Z">
          <w:pPr/>
        </w:pPrChange>
      </w:pPr>
    </w:p>
    <w:sectPr w:rsidR="00C83A12" w:rsidRPr="00C83A12" w:rsidSect="0053636C">
      <w:headerReference w:type="default" r:id="rId8"/>
      <w:footerReference w:type="default" r:id="rId9"/>
      <w:pgSz w:w="11906" w:h="16838"/>
      <w:pgMar w:top="1418" w:right="2268" w:bottom="1134" w:left="2268" w:header="709" w:footer="709" w:gutter="0"/>
      <w:cols w:space="708"/>
      <w:titlePg/>
      <w:docGrid w:linePitch="360"/>
      <w:sectPrChange w:id="312" w:author="Entwicklung" w:date="2010-09-09T11:18:00Z">
        <w:sectPr w:rsidR="00C83A12" w:rsidRPr="00C83A12" w:rsidSect="0053636C">
          <w:pgMar w:top="1417" w:right="1417" w:left="1417" w:header="708" w:footer="708"/>
          <w:titlePg w:val="0"/>
        </w:sectPr>
      </w:sectPrChang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636C" w:rsidRDefault="0053636C" w:rsidP="002E79B6">
      <w:pPr>
        <w:spacing w:after="0" w:line="240" w:lineRule="auto"/>
      </w:pPr>
      <w:r>
        <w:separator/>
      </w:r>
    </w:p>
  </w:endnote>
  <w:endnote w:type="continuationSeparator" w:id="0">
    <w:p w:rsidR="0053636C" w:rsidRDefault="0053636C" w:rsidP="002E79B6">
      <w:pPr>
        <w:spacing w:after="0" w:line="240" w:lineRule="auto"/>
      </w:pPr>
      <w:r>
        <w:continuationSeparator/>
      </w:r>
    </w:p>
  </w:endnote>
  <w:endnote w:id="1">
    <w:p w:rsidR="002647F0" w:rsidRPr="002647F0" w:rsidRDefault="002647F0">
      <w:pPr>
        <w:pStyle w:val="Endnotentext"/>
        <w:rPr>
          <w:lang w:val="de-DE"/>
          <w:rPrChange w:id="23" w:author="Entwicklung" w:date="2010-09-09T11:35:00Z">
            <w:rPr/>
          </w:rPrChange>
        </w:rPr>
      </w:pPr>
      <w:ins w:id="24" w:author="Entwicklung" w:date="2010-09-09T11:35:00Z">
        <w:r>
          <w:rPr>
            <w:rStyle w:val="Endnotenzeichen"/>
          </w:rPr>
          <w:endnoteRef/>
        </w:r>
        <w:r>
          <w:t xml:space="preserve"> </w:t>
        </w:r>
        <w:proofErr w:type="spellStart"/>
        <w:r>
          <w:rPr>
            <w:lang w:val="de-DE"/>
          </w:rPr>
          <w:t>This</w:t>
        </w:r>
        <w:proofErr w:type="spellEnd"/>
        <w:r>
          <w:rPr>
            <w:lang w:val="de-DE"/>
          </w:rPr>
          <w:t xml:space="preserve"> </w:t>
        </w:r>
        <w:proofErr w:type="spellStart"/>
        <w:r>
          <w:rPr>
            <w:lang w:val="de-DE"/>
          </w:rPr>
          <w:t>document</w:t>
        </w:r>
        <w:proofErr w:type="spellEnd"/>
        <w:r>
          <w:rPr>
            <w:lang w:val="de-DE"/>
          </w:rPr>
          <w:t xml:space="preserve"> </w:t>
        </w:r>
        <w:proofErr w:type="spellStart"/>
        <w:r>
          <w:rPr>
            <w:lang w:val="de-DE"/>
          </w:rPr>
          <w:t>only</w:t>
        </w:r>
        <w:proofErr w:type="spellEnd"/>
        <w:r>
          <w:rPr>
            <w:lang w:val="de-DE"/>
          </w:rPr>
          <w:t xml:space="preserve"> </w:t>
        </w:r>
        <w:proofErr w:type="spellStart"/>
        <w:r>
          <w:rPr>
            <w:lang w:val="de-DE"/>
          </w:rPr>
          <w:t>contains</w:t>
        </w:r>
        <w:proofErr w:type="spellEnd"/>
        <w:r>
          <w:rPr>
            <w:lang w:val="de-DE"/>
          </w:rPr>
          <w:t xml:space="preserve"> blindtext </w:t>
        </w:r>
        <w:proofErr w:type="spellStart"/>
        <w:r>
          <w:rPr>
            <w:lang w:val="de-DE"/>
          </w:rPr>
          <w:t>generated</w:t>
        </w:r>
        <w:proofErr w:type="spellEnd"/>
        <w:r>
          <w:rPr>
            <w:lang w:val="de-DE"/>
          </w:rPr>
          <w:t xml:space="preserve"> </w:t>
        </w:r>
        <w:proofErr w:type="spellStart"/>
        <w:r>
          <w:rPr>
            <w:lang w:val="de-DE"/>
          </w:rPr>
          <w:t>with</w:t>
        </w:r>
        <w:proofErr w:type="spellEnd"/>
        <w:r>
          <w:rPr>
            <w:lang w:val="de-DE"/>
          </w:rPr>
          <w:t xml:space="preserve"> </w:t>
        </w:r>
      </w:ins>
      <w:ins w:id="25" w:author="Entwicklung" w:date="2010-09-09T11:36:00Z">
        <w:r w:rsidRPr="002647F0">
          <w:rPr>
            <w:lang w:val="de-DE"/>
          </w:rPr>
          <w:t>http://www.blindtextgenerator.com</w:t>
        </w:r>
      </w:ins>
    </w:p>
  </w:endnote>
</w:endnotes>
</file>

<file path=word/fontTable.xml><?xml version="1.0" encoding="utf-8"?>
<w:fonts xmlns:r="http://schemas.openxmlformats.org/officeDocument/2006/relationships" xmlns:w="http://schemas.openxmlformats.org/wordprocessingml/2006/main">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ime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3636C">
    <w:pPr>
      <w:pStyle w:val="Fuzeile"/>
      <w:pBdr>
        <w:top w:val="single" w:sz="8" w:space="1" w:color="4F81BD" w:themeColor="accent1"/>
      </w:pBdr>
      <w:ind w:left="360"/>
      <w:jc w:val="center"/>
      <w:pPrChange w:id="309" w:author="Entwicklung" w:date="2010-09-09T11:10:00Z">
        <w:pPr>
          <w:pStyle w:val="Fuzeile"/>
        </w:pPr>
      </w:pPrChange>
    </w:pPr>
    <w:ins w:id="310" w:author="Entwicklung" w:date="2010-09-09T11:10:00Z">
      <w:r>
        <w:t xml:space="preserve">- </w:t>
      </w:r>
      <w:r w:rsidR="00633EA9">
        <w:fldChar w:fldCharType="begin"/>
      </w:r>
      <w:r>
        <w:instrText xml:space="preserve"> PAGE  \* Arabic  \* MERGEFORMAT </w:instrText>
      </w:r>
    </w:ins>
    <w:r w:rsidR="00633EA9">
      <w:fldChar w:fldCharType="separate"/>
    </w:r>
    <w:r w:rsidR="00C83A12">
      <w:rPr>
        <w:noProof/>
      </w:rPr>
      <w:t>25</w:t>
    </w:r>
    <w:ins w:id="311" w:author="Entwicklung" w:date="2010-09-09T11:10:00Z">
      <w:r w:rsidR="00633EA9">
        <w:fldChar w:fldCharType="end"/>
      </w:r>
      <w:r>
        <w:t xml:space="preserve"> -</w:t>
      </w:r>
    </w:ins>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636C" w:rsidRDefault="0053636C" w:rsidP="002E79B6">
      <w:pPr>
        <w:spacing w:after="0" w:line="240" w:lineRule="auto"/>
      </w:pPr>
      <w:r>
        <w:separator/>
      </w:r>
    </w:p>
  </w:footnote>
  <w:footnote w:type="continuationSeparator" w:id="0">
    <w:p w:rsidR="0053636C" w:rsidRDefault="0053636C" w:rsidP="002E79B6">
      <w:pPr>
        <w:spacing w:after="0" w:line="240" w:lineRule="auto"/>
      </w:pPr>
      <w:r>
        <w:continuationSeparator/>
      </w:r>
    </w:p>
  </w:footnote>
  <w:footnote w:id="1">
    <w:p w:rsidR="002647F0" w:rsidRPr="002647F0" w:rsidRDefault="002647F0">
      <w:pPr>
        <w:pStyle w:val="Funotentext"/>
        <w:rPr>
          <w:lang w:val="de-DE"/>
          <w:rPrChange w:id="142" w:author="Entwicklung" w:date="2010-09-09T11:36:00Z">
            <w:rPr/>
          </w:rPrChange>
        </w:rPr>
      </w:pPr>
      <w:ins w:id="143" w:author="Entwicklung" w:date="2010-09-09T11:36:00Z">
        <w:r>
          <w:rPr>
            <w:rStyle w:val="Funotenzeichen"/>
          </w:rPr>
          <w:footnoteRef/>
        </w:r>
        <w:r>
          <w:t xml:space="preserve"> </w:t>
        </w:r>
      </w:ins>
      <w:ins w:id="144" w:author="Entwicklung" w:date="2010-09-09T11:37:00Z">
        <w:r>
          <w:fldChar w:fldCharType="begin"/>
        </w:r>
        <w:r>
          <w:instrText xml:space="preserve"> HYPERLINK "http://www.blindtextgenerator.com" </w:instrText>
        </w:r>
        <w:r>
          <w:fldChar w:fldCharType="separate"/>
        </w:r>
        <w:r w:rsidRPr="00C868EB">
          <w:rPr>
            <w:rStyle w:val="Hyperlink"/>
          </w:rPr>
          <w:t>www.blindtextgenerator.com</w:t>
        </w:r>
        <w:r>
          <w:fldChar w:fldCharType="end"/>
        </w:r>
        <w:r>
          <w:t xml:space="preserve"> (</w:t>
        </w:r>
      </w:ins>
      <w:ins w:id="145" w:author="Entwicklung" w:date="2010-09-09T11:36:00Z">
        <w:r>
          <w:t>Cicero (en)</w:t>
        </w:r>
      </w:ins>
      <w:ins w:id="146" w:author="Entwicklung" w:date="2010-09-09T11:37:00Z">
        <w:r>
          <w:t>)</w:t>
        </w:r>
      </w:ins>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36C" w:rsidRPr="00527D9E" w:rsidRDefault="00527D9E" w:rsidP="00527D9E">
    <w:pPr>
      <w:pBdr>
        <w:bottom w:val="single" w:sz="4" w:space="1" w:color="auto"/>
      </w:pBdr>
      <w:rPr>
        <w:sz w:val="20"/>
        <w:szCs w:val="20"/>
        <w:rPrChange w:id="291" w:author="Entwicklung" w:date="2010-09-09T11:34:00Z">
          <w:rPr>
            <w:sz w:val="18"/>
          </w:rPr>
        </w:rPrChange>
      </w:rPr>
      <w:pPrChange w:id="292" w:author="Entwicklung" w:date="2010-09-09T11:34:00Z">
        <w:pPr>
          <w:pStyle w:val="Kopfzeile"/>
          <w:pBdr>
            <w:bottom w:val="single" w:sz="8" w:space="1" w:color="4F81BD" w:themeColor="accent1"/>
          </w:pBdr>
        </w:pPr>
      </w:pPrChange>
    </w:pPr>
    <w:ins w:id="293" w:author="Entwicklung" w:date="2010-09-09T11:34:00Z">
      <w:r w:rsidRPr="00527D9E">
        <w:rPr>
          <w:sz w:val="20"/>
          <w:szCs w:val="20"/>
          <w:rPrChange w:id="294" w:author="Entwicklung" w:date="2010-09-09T11:34:00Z">
            <w:rPr/>
          </w:rPrChange>
        </w:rPr>
        <w:t>Academic Regulations</w:t>
      </w:r>
      <w:r w:rsidRPr="00527D9E">
        <w:rPr>
          <w:sz w:val="20"/>
          <w:szCs w:val="20"/>
          <w:rPrChange w:id="295" w:author="Entwicklung" w:date="2010-09-09T11:34:00Z">
            <w:rPr/>
          </w:rPrChange>
        </w:rPr>
        <w:t xml:space="preserve"> - </w:t>
      </w:r>
    </w:ins>
    <w:ins w:id="296" w:author="Entwicklung" w:date="2010-09-09T11:33:00Z">
      <w:r w:rsidRPr="00527D9E">
        <w:rPr>
          <w:sz w:val="20"/>
          <w:szCs w:val="20"/>
          <w:rPrChange w:id="297" w:author="Entwicklung" w:date="2010-09-09T11:34:00Z">
            <w:rPr/>
          </w:rPrChange>
        </w:rPr>
        <w:fldChar w:fldCharType="begin"/>
      </w:r>
      <w:r w:rsidRPr="00527D9E">
        <w:rPr>
          <w:sz w:val="20"/>
          <w:szCs w:val="20"/>
          <w:rPrChange w:id="298" w:author="Entwicklung" w:date="2010-09-09T11:34:00Z">
            <w:rPr/>
          </w:rPrChange>
        </w:rPr>
        <w:instrText xml:space="preserve"> STYLEREF  Titel  \* MERGEFORMAT </w:instrText>
      </w:r>
      <w:r w:rsidRPr="00527D9E">
        <w:rPr>
          <w:sz w:val="20"/>
          <w:szCs w:val="20"/>
          <w:rPrChange w:id="299" w:author="Entwicklung" w:date="2010-09-09T11:34:00Z">
            <w:rPr/>
          </w:rPrChange>
        </w:rPr>
        <w:fldChar w:fldCharType="end"/>
      </w:r>
    </w:ins>
    <w:r w:rsidR="00633EA9" w:rsidRPr="00527D9E">
      <w:rPr>
        <w:sz w:val="20"/>
        <w:szCs w:val="20"/>
        <w:rPrChange w:id="300" w:author="Entwicklung" w:date="2010-09-09T11:34:00Z">
          <w:rPr/>
        </w:rPrChange>
      </w:rPr>
      <w:fldChar w:fldCharType="begin"/>
    </w:r>
    <w:r w:rsidR="00633EA9" w:rsidRPr="00527D9E">
      <w:rPr>
        <w:sz w:val="20"/>
        <w:szCs w:val="20"/>
        <w:rPrChange w:id="301" w:author="Entwicklung" w:date="2010-09-09T11:34:00Z">
          <w:rPr/>
        </w:rPrChange>
      </w:rPr>
      <w:instrText xml:space="preserve"> STYLEREF  Titel  \* MERGEFORMAT </w:instrText>
    </w:r>
    <w:r w:rsidR="00633EA9" w:rsidRPr="00527D9E">
      <w:rPr>
        <w:sz w:val="20"/>
        <w:szCs w:val="20"/>
        <w:rPrChange w:id="302" w:author="Entwicklung" w:date="2010-09-09T11:34:00Z">
          <w:rPr/>
        </w:rPrChange>
      </w:rPr>
      <w:fldChar w:fldCharType="end"/>
    </w:r>
    <w:ins w:id="303" w:author="Entwicklung" w:date="2010-09-09T11:25:00Z">
      <w:r w:rsidR="00181ADB" w:rsidRPr="00527D9E">
        <w:rPr>
          <w:sz w:val="20"/>
          <w:szCs w:val="20"/>
          <w:rPrChange w:id="304" w:author="Entwicklung" w:date="2010-09-09T11:34:00Z">
            <w:rPr>
              <w:sz w:val="18"/>
            </w:rPr>
          </w:rPrChange>
        </w:rPr>
        <w:t xml:space="preserve"> </w:t>
      </w:r>
      <w:r w:rsidR="00633EA9" w:rsidRPr="00527D9E">
        <w:rPr>
          <w:sz w:val="20"/>
          <w:szCs w:val="20"/>
          <w:rPrChange w:id="305" w:author="Entwicklung" w:date="2010-09-09T11:34:00Z">
            <w:rPr>
              <w:sz w:val="18"/>
            </w:rPr>
          </w:rPrChange>
        </w:rPr>
        <w:fldChar w:fldCharType="begin"/>
      </w:r>
      <w:r w:rsidR="00181ADB" w:rsidRPr="00527D9E">
        <w:rPr>
          <w:sz w:val="20"/>
          <w:szCs w:val="20"/>
          <w:rPrChange w:id="306" w:author="Entwicklung" w:date="2010-09-09T11:34:00Z">
            <w:rPr>
              <w:sz w:val="18"/>
            </w:rPr>
          </w:rPrChange>
        </w:rPr>
        <w:instrText xml:space="preserve"> STYLEREF  "Überschrift 1"  \* MERGEFORMAT </w:instrText>
      </w:r>
    </w:ins>
    <w:r w:rsidR="00C83A12">
      <w:rPr>
        <w:sz w:val="20"/>
        <w:szCs w:val="20"/>
      </w:rPr>
      <w:fldChar w:fldCharType="separate"/>
    </w:r>
    <w:r w:rsidR="00C83A12">
      <w:rPr>
        <w:noProof/>
        <w:sz w:val="20"/>
        <w:szCs w:val="20"/>
      </w:rPr>
      <w:t>Notes</w:t>
    </w:r>
    <w:ins w:id="307" w:author="Entwicklung" w:date="2010-09-09T11:25:00Z">
      <w:r w:rsidR="00633EA9" w:rsidRPr="00527D9E">
        <w:rPr>
          <w:sz w:val="20"/>
          <w:szCs w:val="20"/>
          <w:rPrChange w:id="308" w:author="Entwicklung" w:date="2010-09-09T11:34:00Z">
            <w:rPr>
              <w:sz w:val="18"/>
            </w:rPr>
          </w:rPrChange>
        </w:rPr>
        <w:fldChar w:fldCharType="end"/>
      </w:r>
    </w:ins>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72689"/>
    <w:multiLevelType w:val="hybridMultilevel"/>
    <w:tmpl w:val="23886B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5FF3971"/>
    <w:multiLevelType w:val="hybridMultilevel"/>
    <w:tmpl w:val="23886BB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6C73D6F"/>
    <w:multiLevelType w:val="hybridMultilevel"/>
    <w:tmpl w:val="23886B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C763626"/>
    <w:multiLevelType w:val="hybridMultilevel"/>
    <w:tmpl w:val="40902CD4"/>
    <w:lvl w:ilvl="0" w:tplc="0407000F">
      <w:start w:val="1"/>
      <w:numFmt w:val="decimal"/>
      <w:lvlText w:val="%1."/>
      <w:lvlJc w:val="left"/>
      <w:pPr>
        <w:ind w:left="720" w:hanging="360"/>
      </w:pPr>
    </w:lvl>
    <w:lvl w:ilvl="1" w:tplc="5508A8D6">
      <w:start w:val="15"/>
      <w:numFmt w:val="bullet"/>
      <w:lvlText w:val="-"/>
      <w:lvlJc w:val="left"/>
      <w:pPr>
        <w:ind w:left="1440" w:hanging="360"/>
      </w:pPr>
      <w:rPr>
        <w:rFonts w:ascii="Arial Narrow" w:eastAsiaTheme="minorHAnsi" w:hAnsi="Arial Narrow" w:cstheme="minorBidi"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ED40C96"/>
    <w:multiLevelType w:val="hybridMultilevel"/>
    <w:tmpl w:val="23886B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6684E9E"/>
    <w:multiLevelType w:val="hybridMultilevel"/>
    <w:tmpl w:val="23886B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6C758BE"/>
    <w:multiLevelType w:val="hybridMultilevel"/>
    <w:tmpl w:val="60B800DE"/>
    <w:lvl w:ilvl="0" w:tplc="8566F832">
      <w:start w:val="1"/>
      <w:numFmt w:val="decimal"/>
      <w:pStyle w:val="Listenabsatz"/>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F1B6D7F"/>
    <w:multiLevelType w:val="hybridMultilevel"/>
    <w:tmpl w:val="B4D61BD4"/>
    <w:lvl w:ilvl="0" w:tplc="5508A8D6">
      <w:start w:val="15"/>
      <w:numFmt w:val="bullet"/>
      <w:lvlText w:val="-"/>
      <w:lvlJc w:val="left"/>
      <w:pPr>
        <w:ind w:left="720" w:hanging="360"/>
      </w:pPr>
      <w:rPr>
        <w:rFonts w:ascii="Arial Narrow" w:eastAsiaTheme="minorHAnsi" w:hAnsi="Arial Narrow"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26F097F"/>
    <w:multiLevelType w:val="hybridMultilevel"/>
    <w:tmpl w:val="23886BB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71277E7"/>
    <w:multiLevelType w:val="hybridMultilevel"/>
    <w:tmpl w:val="23886B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A8A741E"/>
    <w:multiLevelType w:val="hybridMultilevel"/>
    <w:tmpl w:val="23886BB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3EE64081"/>
    <w:multiLevelType w:val="hybridMultilevel"/>
    <w:tmpl w:val="23886B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44DE4AF1"/>
    <w:multiLevelType w:val="hybridMultilevel"/>
    <w:tmpl w:val="23886B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96F774E"/>
    <w:multiLevelType w:val="hybridMultilevel"/>
    <w:tmpl w:val="23886B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0E80E26"/>
    <w:multiLevelType w:val="hybridMultilevel"/>
    <w:tmpl w:val="0F8476D8"/>
    <w:lvl w:ilvl="0" w:tplc="0407000F">
      <w:start w:val="1"/>
      <w:numFmt w:val="decimal"/>
      <w:lvlText w:val="%1."/>
      <w:lvlJc w:val="left"/>
      <w:pPr>
        <w:ind w:left="720" w:hanging="360"/>
      </w:pPr>
    </w:lvl>
    <w:lvl w:ilvl="1" w:tplc="5508A8D6">
      <w:start w:val="15"/>
      <w:numFmt w:val="bullet"/>
      <w:lvlText w:val="-"/>
      <w:lvlJc w:val="left"/>
      <w:pPr>
        <w:ind w:left="1440" w:hanging="360"/>
      </w:pPr>
      <w:rPr>
        <w:rFonts w:ascii="Arial Narrow" w:eastAsiaTheme="minorHAnsi" w:hAnsi="Arial Narrow" w:cstheme="minorBidi"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9A731EF"/>
    <w:multiLevelType w:val="hybridMultilevel"/>
    <w:tmpl w:val="23886B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AED0914"/>
    <w:multiLevelType w:val="hybridMultilevel"/>
    <w:tmpl w:val="4F7013D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5CE17883"/>
    <w:multiLevelType w:val="hybridMultilevel"/>
    <w:tmpl w:val="23886B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19B4F1B"/>
    <w:multiLevelType w:val="hybridMultilevel"/>
    <w:tmpl w:val="23886BB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D60549C"/>
    <w:multiLevelType w:val="hybridMultilevel"/>
    <w:tmpl w:val="23886B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9B26818"/>
    <w:multiLevelType w:val="hybridMultilevel"/>
    <w:tmpl w:val="23886B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7C970230"/>
    <w:multiLevelType w:val="hybridMultilevel"/>
    <w:tmpl w:val="23886B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16"/>
  </w:num>
  <w:num w:numId="3">
    <w:abstractNumId w:val="6"/>
    <w:lvlOverride w:ilvl="0">
      <w:startOverride w:val="1"/>
    </w:lvlOverride>
  </w:num>
  <w:num w:numId="4">
    <w:abstractNumId w:val="6"/>
    <w:lvlOverride w:ilvl="0">
      <w:startOverride w:val="1"/>
    </w:lvlOverride>
  </w:num>
  <w:num w:numId="5">
    <w:abstractNumId w:val="6"/>
    <w:lvlOverride w:ilvl="0">
      <w:startOverride w:val="1"/>
    </w:lvlOverride>
  </w:num>
  <w:num w:numId="6">
    <w:abstractNumId w:val="6"/>
    <w:lvlOverride w:ilvl="0">
      <w:startOverride w:val="1"/>
    </w:lvlOverride>
  </w:num>
  <w:num w:numId="7">
    <w:abstractNumId w:val="21"/>
  </w:num>
  <w:num w:numId="8">
    <w:abstractNumId w:val="9"/>
  </w:num>
  <w:num w:numId="9">
    <w:abstractNumId w:val="18"/>
  </w:num>
  <w:num w:numId="10">
    <w:abstractNumId w:val="2"/>
  </w:num>
  <w:num w:numId="11">
    <w:abstractNumId w:val="0"/>
  </w:num>
  <w:num w:numId="12">
    <w:abstractNumId w:val="5"/>
  </w:num>
  <w:num w:numId="13">
    <w:abstractNumId w:val="13"/>
  </w:num>
  <w:num w:numId="14">
    <w:abstractNumId w:val="12"/>
  </w:num>
  <w:num w:numId="15">
    <w:abstractNumId w:val="10"/>
  </w:num>
  <w:num w:numId="16">
    <w:abstractNumId w:val="1"/>
  </w:num>
  <w:num w:numId="17">
    <w:abstractNumId w:val="19"/>
  </w:num>
  <w:num w:numId="18">
    <w:abstractNumId w:val="8"/>
  </w:num>
  <w:num w:numId="19">
    <w:abstractNumId w:val="20"/>
  </w:num>
  <w:num w:numId="20">
    <w:abstractNumId w:val="11"/>
  </w:num>
  <w:num w:numId="21">
    <w:abstractNumId w:val="15"/>
  </w:num>
  <w:num w:numId="22">
    <w:abstractNumId w:val="17"/>
  </w:num>
  <w:num w:numId="23">
    <w:abstractNumId w:val="4"/>
  </w:num>
  <w:num w:numId="24">
    <w:abstractNumId w:val="7"/>
  </w:num>
  <w:num w:numId="25">
    <w:abstractNumId w:val="3"/>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markup="0"/>
  <w:trackRevision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F157EB"/>
    <w:rsid w:val="000456B5"/>
    <w:rsid w:val="0007508B"/>
    <w:rsid w:val="00081AD4"/>
    <w:rsid w:val="00181ADB"/>
    <w:rsid w:val="002647F0"/>
    <w:rsid w:val="002E79B6"/>
    <w:rsid w:val="0031730B"/>
    <w:rsid w:val="003F3D21"/>
    <w:rsid w:val="003F6293"/>
    <w:rsid w:val="00436F15"/>
    <w:rsid w:val="004C2F8C"/>
    <w:rsid w:val="00527D9E"/>
    <w:rsid w:val="0053636C"/>
    <w:rsid w:val="00633EA9"/>
    <w:rsid w:val="0079776C"/>
    <w:rsid w:val="0081696F"/>
    <w:rsid w:val="00A21F3A"/>
    <w:rsid w:val="00C83A12"/>
    <w:rsid w:val="00D0084D"/>
    <w:rsid w:val="00D03322"/>
    <w:rsid w:val="00E2298C"/>
    <w:rsid w:val="00F157EB"/>
    <w:rsid w:val="00F95240"/>
    <w:rsid w:val="00FE320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0084D"/>
    <w:rPr>
      <w:rFonts w:ascii="Arial Narrow" w:hAnsi="Arial Narrow"/>
      <w:lang w:val="en-US"/>
    </w:rPr>
  </w:style>
  <w:style w:type="paragraph" w:styleId="berschrift1">
    <w:name w:val="heading 1"/>
    <w:basedOn w:val="Standard"/>
    <w:next w:val="Standard"/>
    <w:link w:val="berschrift1Zchn"/>
    <w:autoRedefine/>
    <w:uiPriority w:val="9"/>
    <w:qFormat/>
    <w:rsid w:val="002E79B6"/>
    <w:pPr>
      <w:keepNext/>
      <w:keepLines/>
      <w:spacing w:before="480" w:after="480"/>
      <w:jc w:val="center"/>
      <w:outlineLvl w:val="0"/>
    </w:pPr>
    <w:rPr>
      <w:rFonts w:eastAsiaTheme="majorEastAsia" w:cstheme="majorBidi"/>
      <w:b/>
      <w:bCs/>
      <w:color w:val="000000" w:themeColor="text1"/>
      <w:sz w:val="24"/>
      <w:szCs w:val="28"/>
    </w:rPr>
  </w:style>
  <w:style w:type="paragraph" w:styleId="berschrift2">
    <w:name w:val="heading 2"/>
    <w:basedOn w:val="Standard"/>
    <w:next w:val="Standard"/>
    <w:link w:val="berschrift2Zchn"/>
    <w:uiPriority w:val="9"/>
    <w:unhideWhenUsed/>
    <w:qFormat/>
    <w:rsid w:val="004C2F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F157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157EB"/>
    <w:rPr>
      <w:rFonts w:asciiTheme="majorHAnsi" w:eastAsiaTheme="majorEastAsia" w:hAnsiTheme="majorHAnsi" w:cstheme="majorBidi"/>
      <w:i/>
      <w:iCs/>
      <w:color w:val="4F81BD" w:themeColor="accent1"/>
      <w:spacing w:val="15"/>
      <w:sz w:val="24"/>
      <w:szCs w:val="24"/>
      <w:lang w:val="en-US"/>
    </w:rPr>
  </w:style>
  <w:style w:type="paragraph" w:styleId="Titel">
    <w:name w:val="Title"/>
    <w:basedOn w:val="Standard"/>
    <w:next w:val="Standard"/>
    <w:link w:val="TitelZchn"/>
    <w:autoRedefine/>
    <w:uiPriority w:val="10"/>
    <w:qFormat/>
    <w:rsid w:val="003F3D21"/>
    <w:pPr>
      <w:spacing w:after="300" w:line="240" w:lineRule="auto"/>
      <w:contextualSpacing/>
      <w:jc w:val="center"/>
      <w:pPrChange w:id="0" w:author="Entwicklung" w:date="2010-09-09T11:16:00Z">
        <w:pPr>
          <w:spacing w:after="300"/>
          <w:contextualSpacing/>
          <w:jc w:val="center"/>
        </w:pPr>
      </w:pPrChange>
    </w:pPr>
    <w:rPr>
      <w:rFonts w:ascii="Times-Bold" w:eastAsiaTheme="majorEastAsia" w:hAnsi="Times-Bold" w:cs="Times-Bold"/>
      <w:b/>
      <w:bCs/>
      <w:color w:val="000000" w:themeColor="text1"/>
      <w:spacing w:val="5"/>
      <w:kern w:val="28"/>
      <w:sz w:val="36"/>
      <w:szCs w:val="28"/>
      <w:rPrChange w:id="0" w:author="Entwicklung" w:date="2010-09-09T11:16:00Z">
        <w:rPr>
          <w:rFonts w:ascii="Times-Bold" w:eastAsiaTheme="majorEastAsia" w:hAnsi="Times-Bold" w:cs="Times-Bold"/>
          <w:b/>
          <w:bCs/>
          <w:color w:val="000000" w:themeColor="text1"/>
          <w:spacing w:val="5"/>
          <w:kern w:val="28"/>
          <w:sz w:val="28"/>
          <w:szCs w:val="28"/>
          <w:lang w:val="de-DE" w:eastAsia="en-US" w:bidi="ar-SA"/>
        </w:rPr>
      </w:rPrChange>
    </w:rPr>
  </w:style>
  <w:style w:type="character" w:customStyle="1" w:styleId="TitelZchn">
    <w:name w:val="Titel Zchn"/>
    <w:basedOn w:val="Absatz-Standardschriftart"/>
    <w:link w:val="Titel"/>
    <w:uiPriority w:val="10"/>
    <w:rsid w:val="003F3D21"/>
    <w:rPr>
      <w:rFonts w:ascii="Times-Bold" w:eastAsiaTheme="majorEastAsia" w:hAnsi="Times-Bold" w:cs="Times-Bold"/>
      <w:b/>
      <w:bCs/>
      <w:color w:val="000000" w:themeColor="text1"/>
      <w:spacing w:val="5"/>
      <w:kern w:val="28"/>
      <w:sz w:val="36"/>
      <w:szCs w:val="28"/>
      <w:lang w:val="en-US"/>
    </w:rPr>
  </w:style>
  <w:style w:type="paragraph" w:customStyle="1" w:styleId="Default">
    <w:name w:val="Default"/>
    <w:rsid w:val="00F157EB"/>
    <w:pPr>
      <w:autoSpaceDE w:val="0"/>
      <w:autoSpaceDN w:val="0"/>
      <w:adjustRightInd w:val="0"/>
      <w:spacing w:after="0" w:line="240" w:lineRule="auto"/>
    </w:pPr>
    <w:rPr>
      <w:rFonts w:ascii="Arial Narrow" w:hAnsi="Arial Narrow" w:cs="Arial Narrow"/>
      <w:color w:val="000000"/>
      <w:sz w:val="24"/>
      <w:szCs w:val="24"/>
    </w:rPr>
  </w:style>
  <w:style w:type="paragraph" w:customStyle="1" w:styleId="Formatvorlage1">
    <w:name w:val="Formatvorlage1"/>
    <w:basedOn w:val="Titel"/>
    <w:link w:val="Formatvorlage1Zchn"/>
    <w:qFormat/>
    <w:rsid w:val="00F157EB"/>
    <w:rPr>
      <w:lang w:val="de-DE"/>
    </w:rPr>
  </w:style>
  <w:style w:type="character" w:customStyle="1" w:styleId="Formatvorlage1Zchn">
    <w:name w:val="Formatvorlage1 Zchn"/>
    <w:basedOn w:val="TitelZchn"/>
    <w:link w:val="Formatvorlage1"/>
    <w:rsid w:val="00F157EB"/>
  </w:style>
  <w:style w:type="character" w:customStyle="1" w:styleId="berschrift1Zchn">
    <w:name w:val="Überschrift 1 Zchn"/>
    <w:basedOn w:val="Absatz-Standardschriftart"/>
    <w:link w:val="berschrift1"/>
    <w:uiPriority w:val="9"/>
    <w:rsid w:val="002E79B6"/>
    <w:rPr>
      <w:rFonts w:ascii="Arial Narrow" w:eastAsiaTheme="majorEastAsia" w:hAnsi="Arial Narrow" w:cstheme="majorBidi"/>
      <w:b/>
      <w:bCs/>
      <w:color w:val="000000" w:themeColor="text1"/>
      <w:sz w:val="24"/>
      <w:szCs w:val="28"/>
      <w:lang w:val="en-US"/>
    </w:rPr>
  </w:style>
  <w:style w:type="character" w:customStyle="1" w:styleId="berschrift2Zchn">
    <w:name w:val="Überschrift 2 Zchn"/>
    <w:basedOn w:val="Absatz-Standardschriftart"/>
    <w:link w:val="berschrift2"/>
    <w:uiPriority w:val="9"/>
    <w:rsid w:val="004C2F8C"/>
    <w:rPr>
      <w:rFonts w:asciiTheme="majorHAnsi" w:eastAsiaTheme="majorEastAsia" w:hAnsiTheme="majorHAnsi" w:cstheme="majorBidi"/>
      <w:b/>
      <w:bCs/>
      <w:color w:val="4F81BD" w:themeColor="accent1"/>
      <w:sz w:val="26"/>
      <w:szCs w:val="26"/>
      <w:lang w:val="en-US"/>
    </w:rPr>
  </w:style>
  <w:style w:type="table" w:styleId="Tabellengitternetz">
    <w:name w:val="Table Grid"/>
    <w:basedOn w:val="NormaleTabelle"/>
    <w:uiPriority w:val="59"/>
    <w:rsid w:val="000750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nabsatz">
    <w:name w:val="List Paragraph"/>
    <w:basedOn w:val="Standard"/>
    <w:autoRedefine/>
    <w:uiPriority w:val="34"/>
    <w:qFormat/>
    <w:rsid w:val="002E79B6"/>
    <w:pPr>
      <w:numPr>
        <w:numId w:val="1"/>
      </w:numPr>
      <w:spacing w:line="360" w:lineRule="auto"/>
      <w:contextualSpacing/>
      <w:jc w:val="both"/>
    </w:pPr>
    <w:rPr>
      <w:rFonts w:ascii="Arial" w:hAnsi="Arial"/>
    </w:rPr>
  </w:style>
  <w:style w:type="paragraph" w:styleId="Kopfzeile">
    <w:name w:val="header"/>
    <w:basedOn w:val="Standard"/>
    <w:link w:val="KopfzeileZchn"/>
    <w:uiPriority w:val="99"/>
    <w:semiHidden/>
    <w:unhideWhenUsed/>
    <w:rsid w:val="002E79B6"/>
    <w:pPr>
      <w:tabs>
        <w:tab w:val="center" w:pos="4536"/>
        <w:tab w:val="right" w:pos="9072"/>
      </w:tabs>
      <w:spacing w:after="0" w:line="240" w:lineRule="auto"/>
    </w:pPr>
  </w:style>
  <w:style w:type="paragraph" w:customStyle="1" w:styleId="Formatvorlage2">
    <w:name w:val="Formatvorlage2"/>
    <w:basedOn w:val="Listenabsatz"/>
    <w:qFormat/>
    <w:rsid w:val="002E79B6"/>
    <w:pPr>
      <w:ind w:left="714" w:hanging="357"/>
    </w:pPr>
  </w:style>
  <w:style w:type="character" w:customStyle="1" w:styleId="KopfzeileZchn">
    <w:name w:val="Kopfzeile Zchn"/>
    <w:basedOn w:val="Absatz-Standardschriftart"/>
    <w:link w:val="Kopfzeile"/>
    <w:uiPriority w:val="99"/>
    <w:semiHidden/>
    <w:rsid w:val="002E79B6"/>
    <w:rPr>
      <w:rFonts w:ascii="Arial Narrow" w:hAnsi="Arial Narrow"/>
      <w:lang w:val="en-US"/>
    </w:rPr>
  </w:style>
  <w:style w:type="paragraph" w:styleId="Fuzeile">
    <w:name w:val="footer"/>
    <w:basedOn w:val="Standard"/>
    <w:link w:val="FuzeileZchn"/>
    <w:uiPriority w:val="99"/>
    <w:unhideWhenUsed/>
    <w:rsid w:val="002E79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E79B6"/>
    <w:rPr>
      <w:rFonts w:ascii="Arial Narrow" w:hAnsi="Arial Narrow"/>
      <w:lang w:val="en-US"/>
    </w:rPr>
  </w:style>
  <w:style w:type="paragraph" w:styleId="Inhaltsverzeichnisberschrift">
    <w:name w:val="TOC Heading"/>
    <w:basedOn w:val="berschrift1"/>
    <w:next w:val="Standard"/>
    <w:uiPriority w:val="39"/>
    <w:semiHidden/>
    <w:unhideWhenUsed/>
    <w:qFormat/>
    <w:rsid w:val="00D0084D"/>
    <w:pPr>
      <w:spacing w:after="0"/>
      <w:jc w:val="left"/>
      <w:outlineLvl w:val="9"/>
    </w:pPr>
    <w:rPr>
      <w:rFonts w:asciiTheme="majorHAnsi" w:hAnsiTheme="majorHAnsi"/>
      <w:color w:val="365F91" w:themeColor="accent1" w:themeShade="BF"/>
      <w:sz w:val="28"/>
      <w:lang w:val="de-DE"/>
    </w:rPr>
  </w:style>
  <w:style w:type="paragraph" w:styleId="Verzeichnis1">
    <w:name w:val="toc 1"/>
    <w:basedOn w:val="Standard"/>
    <w:next w:val="Standard"/>
    <w:autoRedefine/>
    <w:uiPriority w:val="39"/>
    <w:unhideWhenUsed/>
    <w:rsid w:val="00D0084D"/>
    <w:pPr>
      <w:spacing w:after="100"/>
    </w:pPr>
  </w:style>
  <w:style w:type="character" w:styleId="Hyperlink">
    <w:name w:val="Hyperlink"/>
    <w:basedOn w:val="Absatz-Standardschriftart"/>
    <w:uiPriority w:val="99"/>
    <w:unhideWhenUsed/>
    <w:rsid w:val="00D0084D"/>
    <w:rPr>
      <w:color w:val="0000FF" w:themeColor="hyperlink"/>
      <w:u w:val="single"/>
    </w:rPr>
  </w:style>
  <w:style w:type="paragraph" w:styleId="Sprechblasentext">
    <w:name w:val="Balloon Text"/>
    <w:basedOn w:val="Standard"/>
    <w:link w:val="SprechblasentextZchn"/>
    <w:uiPriority w:val="99"/>
    <w:semiHidden/>
    <w:unhideWhenUsed/>
    <w:rsid w:val="00D0084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0084D"/>
    <w:rPr>
      <w:rFonts w:ascii="Tahoma" w:hAnsi="Tahoma" w:cs="Tahoma"/>
      <w:sz w:val="16"/>
      <w:szCs w:val="16"/>
      <w:lang w:val="en-US"/>
    </w:rPr>
  </w:style>
  <w:style w:type="paragraph" w:styleId="StandardWeb">
    <w:name w:val="Normal (Web)"/>
    <w:basedOn w:val="Standard"/>
    <w:autoRedefine/>
    <w:uiPriority w:val="99"/>
    <w:semiHidden/>
    <w:unhideWhenUsed/>
    <w:rsid w:val="00D0084D"/>
    <w:pPr>
      <w:spacing w:before="100" w:beforeAutospacing="1" w:after="100" w:afterAutospacing="1" w:line="240" w:lineRule="auto"/>
    </w:pPr>
    <w:rPr>
      <w:rFonts w:eastAsia="Times New Roman" w:cs="Times New Roman"/>
      <w:sz w:val="20"/>
      <w:szCs w:val="24"/>
      <w:lang w:val="de-DE" w:eastAsia="de-DE"/>
    </w:rPr>
  </w:style>
  <w:style w:type="paragraph" w:styleId="Endnotentext">
    <w:name w:val="endnote text"/>
    <w:basedOn w:val="Standard"/>
    <w:link w:val="EndnotentextZchn"/>
    <w:uiPriority w:val="99"/>
    <w:semiHidden/>
    <w:unhideWhenUsed/>
    <w:rsid w:val="002647F0"/>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647F0"/>
    <w:rPr>
      <w:rFonts w:ascii="Arial Narrow" w:hAnsi="Arial Narrow"/>
      <w:sz w:val="20"/>
      <w:szCs w:val="20"/>
      <w:lang w:val="en-US"/>
    </w:rPr>
  </w:style>
  <w:style w:type="character" w:styleId="Endnotenzeichen">
    <w:name w:val="endnote reference"/>
    <w:basedOn w:val="Absatz-Standardschriftart"/>
    <w:uiPriority w:val="99"/>
    <w:semiHidden/>
    <w:unhideWhenUsed/>
    <w:rsid w:val="002647F0"/>
    <w:rPr>
      <w:vertAlign w:val="superscript"/>
    </w:rPr>
  </w:style>
  <w:style w:type="paragraph" w:styleId="Funotentext">
    <w:name w:val="footnote text"/>
    <w:basedOn w:val="Standard"/>
    <w:link w:val="FunotentextZchn"/>
    <w:uiPriority w:val="99"/>
    <w:semiHidden/>
    <w:unhideWhenUsed/>
    <w:rsid w:val="002647F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647F0"/>
    <w:rPr>
      <w:rFonts w:ascii="Arial Narrow" w:hAnsi="Arial Narrow"/>
      <w:sz w:val="20"/>
      <w:szCs w:val="20"/>
      <w:lang w:val="en-US"/>
    </w:rPr>
  </w:style>
  <w:style w:type="character" w:styleId="Funotenzeichen">
    <w:name w:val="footnote reference"/>
    <w:basedOn w:val="Absatz-Standardschriftart"/>
    <w:uiPriority w:val="99"/>
    <w:semiHidden/>
    <w:unhideWhenUsed/>
    <w:rsid w:val="002647F0"/>
    <w:rPr>
      <w:vertAlign w:val="superscript"/>
    </w:rPr>
  </w:style>
</w:styles>
</file>

<file path=word/webSettings.xml><?xml version="1.0" encoding="utf-8"?>
<w:webSettings xmlns:r="http://schemas.openxmlformats.org/officeDocument/2006/relationships" xmlns:w="http://schemas.openxmlformats.org/wordprocessingml/2006/main">
  <w:divs>
    <w:div w:id="971669262">
      <w:bodyDiv w:val="1"/>
      <w:marLeft w:val="0"/>
      <w:marRight w:val="0"/>
      <w:marTop w:val="0"/>
      <w:marBottom w:val="0"/>
      <w:divBdr>
        <w:top w:val="none" w:sz="0" w:space="0" w:color="auto"/>
        <w:left w:val="none" w:sz="0" w:space="0" w:color="auto"/>
        <w:bottom w:val="none" w:sz="0" w:space="0" w:color="auto"/>
        <w:right w:val="none" w:sz="0" w:space="0" w:color="auto"/>
      </w:divBdr>
    </w:div>
    <w:div w:id="1145663414">
      <w:bodyDiv w:val="1"/>
      <w:marLeft w:val="0"/>
      <w:marRight w:val="0"/>
      <w:marTop w:val="0"/>
      <w:marBottom w:val="0"/>
      <w:divBdr>
        <w:top w:val="none" w:sz="0" w:space="0" w:color="auto"/>
        <w:left w:val="none" w:sz="0" w:space="0" w:color="auto"/>
        <w:bottom w:val="none" w:sz="0" w:space="0" w:color="auto"/>
        <w:right w:val="none" w:sz="0" w:space="0" w:color="auto"/>
      </w:divBdr>
    </w:div>
    <w:div w:id="175435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5D240CF-DF79-43BE-80EE-3A11DB5F2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6472</Words>
  <Characters>40775</Characters>
  <Application>Microsoft Office Word</Application>
  <DocSecurity>0</DocSecurity>
  <Lines>339</Lines>
  <Paragraphs>94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Entwicklung</dc:creator>
  <cp:lastModifiedBy>Entwicklung</cp:lastModifiedBy>
  <cp:revision>13</cp:revision>
  <dcterms:created xsi:type="dcterms:W3CDTF">2010-09-09T08:15:00Z</dcterms:created>
  <dcterms:modified xsi:type="dcterms:W3CDTF">2010-09-09T09:37:00Z</dcterms:modified>
</cp:coreProperties>
</file>