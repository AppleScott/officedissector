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6DD" w:rsidRDefault="00DA54FF" w:rsidP="008856DD">
      <w:r w:rsidRPr="00DA54FF">
        <w:rPr>
          <w:noProof/>
        </w:rPr>
        <w:pict>
          <v:roundrect id="_x0000_s1026" style="position:absolute;margin-left:320.6pt;margin-top:1.15pt;width:110.1pt;height:55.45pt;z-index:251660288;mso-position-horizontal-relative:margin;mso-position-vertical-relative:margin;mso-width-relative:margin;mso-height-relative:margin" arcsize="6811f" o:allowincell="f" fillcolor="white [3201]" strokecolor="black [3200]" strokeweight="1pt">
            <v:stroke dashstyle="dash"/>
            <v:shadow color="#868686"/>
            <v:textbox style="mso-next-textbox:#_x0000_s1026" inset="18pt,18pt,18pt,18pt">
              <w:txbxContent>
                <w:p w:rsidR="008804D5" w:rsidRPr="00E5594A" w:rsidRDefault="008804D5" w:rsidP="00E5594A">
                  <w:pPr>
                    <w:jc w:val="center"/>
                    <w:rPr>
                      <w:sz w:val="24"/>
                      <w:szCs w:val="18"/>
                      <w:lang w:val="de-DE"/>
                    </w:rPr>
                  </w:pPr>
                  <w:r w:rsidRPr="00E5594A">
                    <w:rPr>
                      <w:sz w:val="24"/>
                      <w:szCs w:val="18"/>
                      <w:lang w:val="de-DE"/>
                    </w:rPr>
                    <w:t>Journal Logo</w:t>
                  </w:r>
                </w:p>
              </w:txbxContent>
            </v:textbox>
            <w10:wrap type="square" anchorx="margin" anchory="margin"/>
          </v:roundrect>
        </w:pict>
      </w:r>
    </w:p>
    <w:p w:rsidR="00E5594A" w:rsidRDefault="00E5594A" w:rsidP="008856DD"/>
    <w:p w:rsidR="00E5594A" w:rsidRPr="008856DD" w:rsidRDefault="00E5594A" w:rsidP="008856DD"/>
    <w:p w:rsidR="00D63424" w:rsidRDefault="00D63424" w:rsidP="00D63424">
      <w:pPr>
        <w:pStyle w:val="Titel"/>
      </w:pPr>
      <w:r>
        <w:t xml:space="preserve">This is another </w:t>
      </w:r>
      <w:r w:rsidRPr="00D63424">
        <w:t>Sample Article</w:t>
      </w:r>
    </w:p>
    <w:p w:rsidR="00D63424" w:rsidRPr="00D63424" w:rsidRDefault="00D63424" w:rsidP="00D63424">
      <w:pPr>
        <w:pStyle w:val="Authors"/>
      </w:pPr>
      <w:r w:rsidRPr="00D63424">
        <w:t>Mary First Author, Address, City and Postcode, Country</w:t>
      </w:r>
    </w:p>
    <w:p w:rsidR="00D63424" w:rsidRPr="00D63424" w:rsidRDefault="00D63424" w:rsidP="00D63424">
      <w:pPr>
        <w:pStyle w:val="Authors"/>
      </w:pPr>
      <w:r w:rsidRPr="00D63424">
        <w:t>Peter Second Author, Address, City and Postcode, Country</w:t>
      </w:r>
    </w:p>
    <w:p w:rsidR="00D63424" w:rsidRPr="00D63424" w:rsidRDefault="00D63424" w:rsidP="00D63424">
      <w:pPr>
        <w:pStyle w:val="Abstract-Head"/>
        <w:pBdr>
          <w:top w:val="single" w:sz="4" w:space="1" w:color="auto"/>
        </w:pBdr>
      </w:pPr>
      <w:r w:rsidRPr="00D63424">
        <w:t xml:space="preserve">Abstract </w:t>
      </w:r>
    </w:p>
    <w:p w:rsidR="00D63424" w:rsidRPr="00D63424" w:rsidRDefault="00D63424" w:rsidP="00D63424">
      <w:pPr>
        <w:pStyle w:val="Abstract"/>
        <w:pBdr>
          <w:bottom w:val="none" w:sz="0" w:space="0" w:color="auto"/>
        </w:pBdr>
      </w:pPr>
      <w:r w:rsidRPr="00D63424">
        <w:t>But I must explain to you how all this mistaken idea of denouncing pleasure and praising pain was born and I will give you a complete account of the system, and expound the actual teachings of the great explorer of the truth, the master-builder of human happiness.</w:t>
      </w:r>
    </w:p>
    <w:p w:rsidR="00D63424" w:rsidRDefault="00D63424" w:rsidP="00D63424">
      <w:pPr>
        <w:pStyle w:val="Keywords"/>
      </w:pPr>
      <w:r w:rsidRPr="00D63424">
        <w:t>Keywords</w:t>
      </w:r>
      <w:r>
        <w:t xml:space="preserve">: </w:t>
      </w:r>
      <w:r w:rsidRPr="00D63424">
        <w:t>Keyword 1, Keyword 2, Keyword 3</w:t>
      </w:r>
    </w:p>
    <w:p w:rsidR="00D63424" w:rsidRDefault="00D63424" w:rsidP="00D63424">
      <w:pPr>
        <w:pStyle w:val="Keywords"/>
        <w:pBdr>
          <w:bottom w:val="none" w:sz="0" w:space="0" w:color="auto"/>
        </w:pBdr>
      </w:pPr>
    </w:p>
    <w:p w:rsidR="00C23A20" w:rsidRDefault="00C23A20" w:rsidP="00D63424">
      <w:pPr>
        <w:pStyle w:val="Keywords"/>
        <w:pBdr>
          <w:bottom w:val="none" w:sz="0" w:space="0" w:color="auto"/>
        </w:pBdr>
        <w:sectPr w:rsidR="00C23A20" w:rsidSect="002D5792">
          <w:headerReference w:type="default" r:id="rId8"/>
          <w:pgSz w:w="11906" w:h="16838"/>
          <w:pgMar w:top="2410" w:right="1417" w:bottom="2127" w:left="1417" w:header="1843" w:footer="708" w:gutter="0"/>
          <w:cols w:space="708"/>
          <w:docGrid w:linePitch="360"/>
        </w:sectPr>
      </w:pPr>
    </w:p>
    <w:p w:rsidR="00F16DE1" w:rsidRPr="00F16DE1" w:rsidRDefault="00F16DE1" w:rsidP="00F16DE1">
      <w:pPr>
        <w:keepNext/>
        <w:framePr w:dropCap="drop" w:lines="3" w:wrap="around" w:vAnchor="text" w:hAnchor="text"/>
        <w:spacing w:after="0" w:line="793" w:lineRule="exact"/>
        <w:jc w:val="both"/>
        <w:textAlignment w:val="baseline"/>
        <w:rPr>
          <w:rFonts w:ascii="Times New Roman" w:hAnsi="Times New Roman" w:cs="Times New Roman"/>
          <w:position w:val="-8"/>
          <w:sz w:val="104"/>
        </w:rPr>
      </w:pPr>
      <w:r w:rsidRPr="00F16DE1">
        <w:rPr>
          <w:rFonts w:ascii="Times New Roman" w:hAnsi="Times New Roman" w:cs="Times New Roman"/>
          <w:position w:val="-8"/>
          <w:sz w:val="104"/>
        </w:rPr>
        <w:t>B</w:t>
      </w:r>
    </w:p>
    <w:p w:rsidR="00F22074" w:rsidRDefault="00C23A20" w:rsidP="00C23A20">
      <w:pPr>
        <w:jc w:val="both"/>
        <w:rPr>
          <w:rFonts w:ascii="Times New Roman" w:hAnsi="Times New Roman" w:cs="Times New Roman"/>
          <w:sz w:val="20"/>
        </w:rPr>
      </w:pPr>
      <w:r w:rsidRPr="00C23A20">
        <w:rPr>
          <w:rFonts w:ascii="Times New Roman" w:hAnsi="Times New Roman" w:cs="Times New Roman"/>
          <w:sz w:val="20"/>
        </w:rPr>
        <w:t>ut I must explain to you how all this mistaken idea of denouncing pleasure and praising pain was born and I will give you a complete account of the system, and expound the actual teachings of the great explorer of the truth, the master-builder of human happiness</w:t>
      </w:r>
      <w:ins w:id="0" w:author="Entwicklung" w:date="2010-09-08T13:47:00Z">
        <w:r w:rsidR="00B72EA2">
          <w:rPr>
            <w:rStyle w:val="Funotenzeichen"/>
            <w:rFonts w:ascii="Times New Roman" w:hAnsi="Times New Roman" w:cs="Times New Roman"/>
            <w:sz w:val="20"/>
          </w:rPr>
          <w:footnoteReference w:id="1"/>
        </w:r>
      </w:ins>
      <w:r w:rsidRPr="00C23A20">
        <w:rPr>
          <w:rFonts w:ascii="Times New Roman" w:hAnsi="Times New Roman" w:cs="Times New Roman"/>
          <w:sz w:val="20"/>
        </w:rPr>
        <w:t>.</w:t>
      </w:r>
    </w:p>
    <w:p w:rsidR="00F23314" w:rsidRDefault="00F23314" w:rsidP="00F23314">
      <w:pPr>
        <w:pStyle w:val="berschrift1"/>
      </w:pPr>
      <w:r>
        <w:t>Introduction</w:t>
      </w:r>
    </w:p>
    <w:p w:rsidR="00F22074" w:rsidRDefault="00C23A20" w:rsidP="00C23A20">
      <w:pPr>
        <w:jc w:val="both"/>
        <w:rPr>
          <w:rFonts w:ascii="Times New Roman" w:hAnsi="Times New Roman" w:cs="Times New Roman"/>
          <w:sz w:val="20"/>
        </w:rPr>
      </w:pPr>
      <w:r w:rsidRPr="00C23A20">
        <w:rPr>
          <w:rFonts w:ascii="Times New Roman" w:hAnsi="Times New Roman" w:cs="Times New Roman"/>
          <w:sz w:val="20"/>
        </w:rPr>
        <w:t>No one rejects</w:t>
      </w:r>
      <w:r w:rsidR="00E62035">
        <w:rPr>
          <w:rStyle w:val="Endnotenzeichen"/>
          <w:rFonts w:ascii="Times New Roman" w:hAnsi="Times New Roman" w:cs="Times New Roman"/>
          <w:sz w:val="20"/>
        </w:rPr>
        <w:endnoteReference w:id="1"/>
      </w:r>
      <w:r w:rsidRPr="00C23A20">
        <w:rPr>
          <w:rFonts w:ascii="Times New Roman" w:hAnsi="Times New Roman" w:cs="Times New Roman"/>
          <w:sz w:val="20"/>
        </w:rPr>
        <w:t xml:space="preserve">, dislikes, or avoids pleasure itself, because it is pleasure, but because those who do not know how to pursue pleasure rationally encounter consequences that are extremely painful. Nor again is there anyone who loves or pursues or desires to obtain pain of </w:t>
      </w:r>
      <w:proofErr w:type="gramStart"/>
      <w:r w:rsidRPr="00C23A20">
        <w:rPr>
          <w:rFonts w:ascii="Times New Roman" w:hAnsi="Times New Roman" w:cs="Times New Roman"/>
          <w:sz w:val="20"/>
        </w:rPr>
        <w:t>itself</w:t>
      </w:r>
      <w:proofErr w:type="gramEnd"/>
      <w:r w:rsidRPr="00C23A20">
        <w:rPr>
          <w:rFonts w:ascii="Times New Roman" w:hAnsi="Times New Roman" w:cs="Times New Roman"/>
          <w:sz w:val="20"/>
        </w:rPr>
        <w:t xml:space="preserve">, because it is pain, but because occasionally circumstances occur in which toil and pain can procure him some great pleasure. To take a trivial example, which of us ever undertakes laborious physical exercise, except to obtain some advantage from it? </w:t>
      </w:r>
    </w:p>
    <w:p w:rsidR="00F23314" w:rsidRDefault="00F23314" w:rsidP="00F23314">
      <w:pPr>
        <w:pStyle w:val="berschrift1"/>
      </w:pPr>
      <w:r>
        <w:lastRenderedPageBreak/>
        <w:t>Content</w:t>
      </w:r>
    </w:p>
    <w:p w:rsidR="00F22074" w:rsidRDefault="00C23A20" w:rsidP="00C23A20">
      <w:pPr>
        <w:jc w:val="both"/>
        <w:rPr>
          <w:rFonts w:ascii="Times New Roman" w:hAnsi="Times New Roman" w:cs="Times New Roman"/>
          <w:sz w:val="20"/>
        </w:rPr>
      </w:pPr>
      <w:r w:rsidRPr="00C23A20">
        <w:rPr>
          <w:rFonts w:ascii="Times New Roman" w:hAnsi="Times New Roman" w:cs="Times New Roman"/>
          <w:sz w:val="20"/>
        </w:rPr>
        <w:t xml:space="preserve">But who has any right to find fault with a man who chooses to enjoy a pleasure that has no annoying </w:t>
      </w:r>
      <w:proofErr w:type="gramStart"/>
      <w:r w:rsidRPr="00C23A20">
        <w:rPr>
          <w:rFonts w:ascii="Times New Roman" w:hAnsi="Times New Roman" w:cs="Times New Roman"/>
          <w:sz w:val="20"/>
        </w:rPr>
        <w:t>consequences,</w:t>
      </w:r>
      <w:proofErr w:type="gramEnd"/>
      <w:r w:rsidRPr="00C23A20">
        <w:rPr>
          <w:rFonts w:ascii="Times New Roman" w:hAnsi="Times New Roman" w:cs="Times New Roman"/>
          <w:sz w:val="20"/>
        </w:rPr>
        <w:t xml:space="preserve">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w:t>
      </w:r>
    </w:p>
    <w:p w:rsidR="00F22074" w:rsidRDefault="00C23A20" w:rsidP="00C23A20">
      <w:pPr>
        <w:jc w:val="both"/>
        <w:rPr>
          <w:rFonts w:ascii="Times New Roman" w:hAnsi="Times New Roman" w:cs="Times New Roman"/>
          <w:sz w:val="20"/>
        </w:rPr>
      </w:pPr>
      <w:r w:rsidRPr="00C23A20">
        <w:rPr>
          <w:rFonts w:ascii="Times New Roman" w:hAnsi="Times New Roman" w:cs="Times New Roman"/>
          <w:sz w:val="20"/>
        </w:rPr>
        <w:t xml:space="preserve">These cases are perfectly simple and easy to distinguish. In a free hour, when our power of choice is </w:t>
      </w:r>
      <w:proofErr w:type="spellStart"/>
      <w:r w:rsidRPr="00C23A20">
        <w:rPr>
          <w:rFonts w:ascii="Times New Roman" w:hAnsi="Times New Roman" w:cs="Times New Roman"/>
          <w:sz w:val="20"/>
        </w:rPr>
        <w:t>untrammelled</w:t>
      </w:r>
      <w:proofErr w:type="spellEnd"/>
      <w:r w:rsidRPr="00C23A20">
        <w:rPr>
          <w:rFonts w:ascii="Times New Roman" w:hAnsi="Times New Roman" w:cs="Times New Roman"/>
          <w:sz w:val="20"/>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w:t>
      </w:r>
    </w:p>
    <w:p w:rsidR="00400DED" w:rsidRDefault="00400DED" w:rsidP="00400DED">
      <w:pPr>
        <w:pStyle w:val="Listenabsatz"/>
        <w:numPr>
          <w:ilvl w:val="0"/>
          <w:numId w:val="1"/>
        </w:numPr>
        <w:jc w:val="both"/>
        <w:rPr>
          <w:rFonts w:ascii="Times New Roman" w:hAnsi="Times New Roman" w:cs="Times New Roman"/>
          <w:sz w:val="20"/>
        </w:rPr>
      </w:pPr>
      <w:r>
        <w:rPr>
          <w:rFonts w:ascii="Times New Roman" w:hAnsi="Times New Roman" w:cs="Times New Roman"/>
          <w:sz w:val="20"/>
        </w:rPr>
        <w:t>Item 1</w:t>
      </w:r>
    </w:p>
    <w:p w:rsidR="00400DED" w:rsidRDefault="00400DED" w:rsidP="00400DED">
      <w:pPr>
        <w:pStyle w:val="Listenabsatz"/>
        <w:numPr>
          <w:ilvl w:val="1"/>
          <w:numId w:val="1"/>
        </w:numPr>
        <w:jc w:val="both"/>
        <w:rPr>
          <w:rFonts w:ascii="Times New Roman" w:hAnsi="Times New Roman" w:cs="Times New Roman"/>
          <w:sz w:val="20"/>
        </w:rPr>
      </w:pPr>
      <w:r>
        <w:rPr>
          <w:rFonts w:ascii="Times New Roman" w:hAnsi="Times New Roman" w:cs="Times New Roman"/>
          <w:sz w:val="20"/>
        </w:rPr>
        <w:lastRenderedPageBreak/>
        <w:t>Sub Item</w:t>
      </w:r>
    </w:p>
    <w:p w:rsidR="00400DED" w:rsidRDefault="00400DED" w:rsidP="00400DED">
      <w:pPr>
        <w:pStyle w:val="Listenabsatz"/>
        <w:numPr>
          <w:ilvl w:val="0"/>
          <w:numId w:val="1"/>
        </w:numPr>
        <w:jc w:val="both"/>
        <w:rPr>
          <w:rFonts w:ascii="Times New Roman" w:hAnsi="Times New Roman" w:cs="Times New Roman"/>
          <w:sz w:val="20"/>
        </w:rPr>
      </w:pPr>
      <w:r>
        <w:rPr>
          <w:rFonts w:ascii="Times New Roman" w:hAnsi="Times New Roman" w:cs="Times New Roman"/>
          <w:sz w:val="20"/>
        </w:rPr>
        <w:t>Item 2</w:t>
      </w:r>
    </w:p>
    <w:p w:rsidR="00400DED" w:rsidRPr="00400DED" w:rsidRDefault="00400DED" w:rsidP="00400DED">
      <w:pPr>
        <w:pStyle w:val="Listenabsatz"/>
        <w:numPr>
          <w:ilvl w:val="0"/>
          <w:numId w:val="1"/>
        </w:numPr>
        <w:jc w:val="both"/>
        <w:rPr>
          <w:rFonts w:ascii="Times New Roman" w:hAnsi="Times New Roman" w:cs="Times New Roman"/>
          <w:sz w:val="20"/>
        </w:rPr>
      </w:pPr>
      <w:r>
        <w:rPr>
          <w:rFonts w:ascii="Times New Roman" w:hAnsi="Times New Roman" w:cs="Times New Roman"/>
          <w:sz w:val="20"/>
        </w:rPr>
        <w:t>Item 3</w:t>
      </w:r>
    </w:p>
    <w:p w:rsidR="00F22074" w:rsidRDefault="00C23A20" w:rsidP="00C23A20">
      <w:pPr>
        <w:jc w:val="both"/>
        <w:rPr>
          <w:rFonts w:ascii="Times New Roman" w:hAnsi="Times New Roman" w:cs="Times New Roman"/>
          <w:sz w:val="20"/>
        </w:rPr>
      </w:pPr>
      <w:r w:rsidRPr="00C23A20">
        <w:rPr>
          <w:rFonts w:ascii="Times New Roman" w:hAnsi="Times New Roman" w:cs="Times New Roman"/>
          <w:sz w:val="20"/>
        </w:rPr>
        <w:t xml:space="preserve">The wise man therefore always holds in these matters to this principle of selection: he rejects pleasures to secure other greater pleasures, or else he endures pains to avoid worse pains. But I must explain to you how all this mistaken idea of denouncing pleasure and praising pain was born and I will give you a complete account of the system, and expound the actual teachings of the great explorer of the truth, the master-builder of human happiness. </w:t>
      </w:r>
    </w:p>
    <w:p w:rsidR="00F23314" w:rsidRDefault="00F23314" w:rsidP="00F23314">
      <w:pPr>
        <w:pStyle w:val="berschrift2"/>
      </w:pPr>
      <w:r>
        <w:t>Sub Section</w:t>
      </w:r>
    </w:p>
    <w:p w:rsidR="00D63424" w:rsidRDefault="00C23A20" w:rsidP="00C23A20">
      <w:pPr>
        <w:jc w:val="both"/>
        <w:rPr>
          <w:rFonts w:ascii="Times New Roman" w:hAnsi="Times New Roman" w:cs="Times New Roman"/>
          <w:sz w:val="20"/>
        </w:rPr>
      </w:pPr>
      <w:commentRangeStart w:id="3"/>
      <w:r w:rsidRPr="00C23A20">
        <w:rPr>
          <w:rFonts w:ascii="Times New Roman" w:hAnsi="Times New Roman" w:cs="Times New Roman"/>
          <w:sz w:val="20"/>
        </w:rPr>
        <w:t>No one rejects, dislikes</w:t>
      </w:r>
      <w:commentRangeEnd w:id="3"/>
      <w:r w:rsidR="00E07722">
        <w:rPr>
          <w:rStyle w:val="Kommentarzeichen"/>
        </w:rPr>
        <w:commentReference w:id="3"/>
      </w:r>
      <w:r w:rsidRPr="00C23A20">
        <w:rPr>
          <w:rFonts w:ascii="Times New Roman" w:hAnsi="Times New Roman" w:cs="Times New Roman"/>
          <w:sz w:val="20"/>
        </w:rPr>
        <w:t xml:space="preserve">, or avoids pleasure itself, because it is pleasure, but because those who do not know how to pursue pleasure rationally encounter consequences that are extremely painful. Nor again is there anyone who loves or pursues or desires to obtain pain of </w:t>
      </w:r>
      <w:proofErr w:type="gramStart"/>
      <w:r w:rsidRPr="00C23A20">
        <w:rPr>
          <w:rFonts w:ascii="Times New Roman" w:hAnsi="Times New Roman" w:cs="Times New Roman"/>
          <w:sz w:val="20"/>
        </w:rPr>
        <w:t>itself</w:t>
      </w:r>
      <w:proofErr w:type="gramEnd"/>
      <w:r w:rsidRPr="00C23A20">
        <w:rPr>
          <w:rFonts w:ascii="Times New Roman" w:hAnsi="Times New Roman" w:cs="Times New Roman"/>
          <w:sz w:val="20"/>
        </w:rPr>
        <w:t xml:space="preserve">,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w:t>
      </w:r>
      <w:proofErr w:type="gramStart"/>
      <w:r w:rsidRPr="00C23A20">
        <w:rPr>
          <w:rFonts w:ascii="Times New Roman" w:hAnsi="Times New Roman" w:cs="Times New Roman"/>
          <w:sz w:val="20"/>
        </w:rPr>
        <w:t>consequences,</w:t>
      </w:r>
      <w:proofErr w:type="gramEnd"/>
      <w:r w:rsidRPr="00C23A20">
        <w:rPr>
          <w:rFonts w:ascii="Times New Roman" w:hAnsi="Times New Roman" w:cs="Times New Roman"/>
          <w:sz w:val="20"/>
        </w:rPr>
        <w:t xml:space="preserve">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w:t>
      </w:r>
    </w:p>
    <w:p w:rsidR="00400DED" w:rsidRPr="00400DED" w:rsidRDefault="00F22074" w:rsidP="00C23A20">
      <w:pPr>
        <w:jc w:val="both"/>
        <w:rPr>
          <w:rFonts w:ascii="Times New Roman" w:hAnsi="Times New Roman" w:cs="Times New Roman"/>
          <w:i/>
          <w:sz w:val="20"/>
        </w:rPr>
      </w:pPr>
      <w:r w:rsidRPr="00400DED">
        <w:rPr>
          <w:rFonts w:ascii="Bookman" w:hAnsi="Bookman" w:cs="Times New Roman"/>
          <w:i/>
          <w:sz w:val="20"/>
        </w:rPr>
        <w:t>But I must explain to you how all this mistaken idea of denouncing pleasure and praising pain was born and I will give you a complete account of the system, and expound the actual teachings of the great explorer of the truth, the master-builder of human happiness.</w:t>
      </w:r>
      <w:r w:rsidRPr="00400DED">
        <w:rPr>
          <w:rFonts w:ascii="Times New Roman" w:hAnsi="Times New Roman" w:cs="Times New Roman"/>
          <w:i/>
          <w:sz w:val="20"/>
        </w:rPr>
        <w:t xml:space="preserve"> </w:t>
      </w:r>
    </w:p>
    <w:p w:rsidR="00F22074" w:rsidRDefault="00F22074" w:rsidP="00C23A20">
      <w:pPr>
        <w:jc w:val="both"/>
        <w:rPr>
          <w:rFonts w:ascii="Times New Roman" w:hAnsi="Times New Roman" w:cs="Times New Roman"/>
          <w:sz w:val="20"/>
        </w:rPr>
      </w:pPr>
      <w:r w:rsidRPr="00C23A20">
        <w:rPr>
          <w:rFonts w:ascii="Times New Roman" w:hAnsi="Times New Roman" w:cs="Times New Roman"/>
          <w:sz w:val="20"/>
        </w:rPr>
        <w:lastRenderedPageBreak/>
        <w:t xml:space="preserve">No one rejects, dislikes, or avoids pleasure itself, because it is pleasure, but because those who do not know how to pursue pleasure rationally encounter consequences that are extremely painful. Nor again is there anyone who loves or pursues or desires to obtain pain of </w:t>
      </w:r>
      <w:proofErr w:type="gramStart"/>
      <w:r w:rsidRPr="00C23A20">
        <w:rPr>
          <w:rFonts w:ascii="Times New Roman" w:hAnsi="Times New Roman" w:cs="Times New Roman"/>
          <w:sz w:val="20"/>
        </w:rPr>
        <w:t>itself</w:t>
      </w:r>
      <w:proofErr w:type="gramEnd"/>
      <w:r w:rsidRPr="00C23A20">
        <w:rPr>
          <w:rFonts w:ascii="Times New Roman" w:hAnsi="Times New Roman" w:cs="Times New Roman"/>
          <w:sz w:val="20"/>
        </w:rPr>
        <w:t xml:space="preserve">, because it is pain, but because occasionally circumstances occur in which toil and pain can procure him some great pleasure. </w:t>
      </w:r>
    </w:p>
    <w:p w:rsidR="00F22074" w:rsidRDefault="00F22074" w:rsidP="00C23A20">
      <w:pPr>
        <w:jc w:val="both"/>
        <w:rPr>
          <w:rFonts w:ascii="Times New Roman" w:hAnsi="Times New Roman" w:cs="Times New Roman"/>
          <w:sz w:val="20"/>
        </w:rPr>
      </w:pPr>
      <w:r w:rsidRPr="00C23A20">
        <w:rPr>
          <w:rFonts w:ascii="Times New Roman" w:hAnsi="Times New Roman" w:cs="Times New Roman"/>
          <w:sz w:val="20"/>
        </w:rPr>
        <w:t xml:space="preserve">To take a trivial example, which of us ever undertakes laborious physical exercise, except to obtain some advantage from it? But who has any right to find fault with a man who chooses to enjoy a pleasure that has no annoying </w:t>
      </w:r>
      <w:proofErr w:type="gramStart"/>
      <w:r w:rsidRPr="00C23A20">
        <w:rPr>
          <w:rFonts w:ascii="Times New Roman" w:hAnsi="Times New Roman" w:cs="Times New Roman"/>
          <w:sz w:val="20"/>
        </w:rPr>
        <w:t>consequences,</w:t>
      </w:r>
      <w:proofErr w:type="gramEnd"/>
      <w:r w:rsidRPr="00C23A20">
        <w:rPr>
          <w:rFonts w:ascii="Times New Roman" w:hAnsi="Times New Roman" w:cs="Times New Roman"/>
          <w:sz w:val="20"/>
        </w:rPr>
        <w:t xml:space="preserve">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w:t>
      </w:r>
    </w:p>
    <w:p w:rsidR="00D8584F" w:rsidRDefault="00D8584F" w:rsidP="00C23A20">
      <w:pPr>
        <w:jc w:val="both"/>
        <w:rPr>
          <w:rFonts w:ascii="Times New Roman" w:hAnsi="Times New Roman" w:cs="Times New Roman"/>
          <w:sz w:val="20"/>
        </w:rPr>
      </w:pPr>
      <w:r>
        <w:rPr>
          <w:rFonts w:ascii="Times New Roman" w:hAnsi="Times New Roman" w:cs="Times New Roman"/>
          <w:noProof/>
          <w:sz w:val="20"/>
          <w:lang w:val="de-DE" w:eastAsia="de-DE"/>
        </w:rPr>
        <w:drawing>
          <wp:inline distT="0" distB="0" distL="0" distR="0">
            <wp:extent cx="2788920" cy="2091690"/>
            <wp:effectExtent l="19050" t="0" r="0" b="0"/>
            <wp:docPr id="5" name="Grafik 4" descr="CIMG30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MG3066.JPG"/>
                    <pic:cNvPicPr/>
                  </pic:nvPicPr>
                  <pic:blipFill>
                    <a:blip r:embed="rId10" cstate="print">
                      <a:grayscl/>
                    </a:blip>
                    <a:stretch>
                      <a:fillRect/>
                    </a:stretch>
                  </pic:blipFill>
                  <pic:spPr>
                    <a:xfrm>
                      <a:off x="0" y="0"/>
                      <a:ext cx="2788920" cy="2091690"/>
                    </a:xfrm>
                    <a:prstGeom prst="rect">
                      <a:avLst/>
                    </a:prstGeom>
                  </pic:spPr>
                </pic:pic>
              </a:graphicData>
            </a:graphic>
          </wp:inline>
        </w:drawing>
      </w:r>
    </w:p>
    <w:p w:rsidR="00F22074" w:rsidRDefault="00F22074" w:rsidP="00C23A20">
      <w:pPr>
        <w:jc w:val="both"/>
        <w:rPr>
          <w:rFonts w:ascii="Times New Roman" w:hAnsi="Times New Roman" w:cs="Times New Roman"/>
          <w:sz w:val="20"/>
        </w:rPr>
      </w:pPr>
      <w:r w:rsidRPr="00C23A20">
        <w:rPr>
          <w:rFonts w:ascii="Times New Roman" w:hAnsi="Times New Roman" w:cs="Times New Roman"/>
          <w:sz w:val="20"/>
        </w:rPr>
        <w:t xml:space="preserve">In a free hour, when our power of choice is </w:t>
      </w:r>
      <w:proofErr w:type="spellStart"/>
      <w:r w:rsidRPr="00C23A20">
        <w:rPr>
          <w:rFonts w:ascii="Times New Roman" w:hAnsi="Times New Roman" w:cs="Times New Roman"/>
          <w:sz w:val="20"/>
        </w:rPr>
        <w:t>untrammelled</w:t>
      </w:r>
      <w:proofErr w:type="spellEnd"/>
      <w:r w:rsidRPr="00C23A20">
        <w:rPr>
          <w:rFonts w:ascii="Times New Roman" w:hAnsi="Times New Roman" w:cs="Times New Roman"/>
          <w:sz w:val="20"/>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w:t>
      </w:r>
      <w:r w:rsidRPr="00C23A20">
        <w:rPr>
          <w:rFonts w:ascii="Times New Roman" w:hAnsi="Times New Roman" w:cs="Times New Roman"/>
          <w:sz w:val="20"/>
        </w:rPr>
        <w:lastRenderedPageBreak/>
        <w:t xml:space="preserve">these matters to this principle of selection: he rejects pleasures to secure other greater pleasures, or else he endures pains to avoid worse pains. But I must explain to you how all this mistaken idea of denouncing pleasure and praising pain was born and I will give you a complete account of the system, and expound the actual teachings of the great explorer of the truth, the master-builder of human happiness. </w:t>
      </w:r>
    </w:p>
    <w:p w:rsidR="00F22074" w:rsidRDefault="00F22074" w:rsidP="00C23A20">
      <w:pPr>
        <w:jc w:val="both"/>
        <w:rPr>
          <w:rFonts w:ascii="Times New Roman" w:hAnsi="Times New Roman" w:cs="Times New Roman"/>
          <w:sz w:val="20"/>
        </w:rPr>
      </w:pPr>
      <w:r w:rsidRPr="00C23A20">
        <w:rPr>
          <w:rFonts w:ascii="Times New Roman" w:hAnsi="Times New Roman" w:cs="Times New Roman"/>
          <w:sz w:val="20"/>
        </w:rPr>
        <w:t xml:space="preserve">No one rejects, dislikes, or avoids pleasure itself, because it is pleasure, but because those who do not know how to pursue pleasure rationally encounter consequences that are extremely painful. Nor again is there anyone who loves or pursues or desires to obtain pain of </w:t>
      </w:r>
      <w:proofErr w:type="gramStart"/>
      <w:r w:rsidRPr="00C23A20">
        <w:rPr>
          <w:rFonts w:ascii="Times New Roman" w:hAnsi="Times New Roman" w:cs="Times New Roman"/>
          <w:sz w:val="20"/>
        </w:rPr>
        <w:t>itself</w:t>
      </w:r>
      <w:proofErr w:type="gramEnd"/>
      <w:r w:rsidRPr="00C23A20">
        <w:rPr>
          <w:rFonts w:ascii="Times New Roman" w:hAnsi="Times New Roman" w:cs="Times New Roman"/>
          <w:sz w:val="20"/>
        </w:rPr>
        <w:t xml:space="preserve">,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w:t>
      </w:r>
      <w:proofErr w:type="gramStart"/>
      <w:r w:rsidRPr="00C23A20">
        <w:rPr>
          <w:rFonts w:ascii="Times New Roman" w:hAnsi="Times New Roman" w:cs="Times New Roman"/>
          <w:sz w:val="20"/>
        </w:rPr>
        <w:t>consequences,</w:t>
      </w:r>
      <w:proofErr w:type="gramEnd"/>
      <w:r w:rsidRPr="00C23A20">
        <w:rPr>
          <w:rFonts w:ascii="Times New Roman" w:hAnsi="Times New Roman" w:cs="Times New Roman"/>
          <w:sz w:val="20"/>
        </w:rPr>
        <w:t xml:space="preserve"> or one who avoids a pain that produces no resultant pleasure? </w:t>
      </w:r>
    </w:p>
    <w:p w:rsidR="00F23314" w:rsidRDefault="00F23314" w:rsidP="00F23314">
      <w:pPr>
        <w:pStyle w:val="berschrift2"/>
      </w:pPr>
      <w:r>
        <w:t>Next Subsection</w:t>
      </w:r>
    </w:p>
    <w:p w:rsidR="00F22074" w:rsidRDefault="00F22074" w:rsidP="00C23A20">
      <w:pPr>
        <w:jc w:val="both"/>
        <w:rPr>
          <w:rFonts w:ascii="Times New Roman" w:hAnsi="Times New Roman" w:cs="Times New Roman"/>
          <w:sz w:val="20"/>
        </w:rPr>
      </w:pPr>
      <w:r w:rsidRPr="00C23A20">
        <w:rPr>
          <w:rFonts w:ascii="Times New Roman" w:hAnsi="Times New Roman" w:cs="Times New Roman"/>
          <w:sz w:val="20"/>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w:t>
      </w:r>
    </w:p>
    <w:p w:rsidR="008804D5" w:rsidRDefault="008804D5" w:rsidP="008804D5">
      <w:pPr>
        <w:jc w:val="both"/>
        <w:rPr>
          <w:rFonts w:ascii="Times New Roman" w:hAnsi="Times New Roman" w:cs="Times New Roman"/>
          <w:sz w:val="20"/>
        </w:rPr>
      </w:pPr>
      <w:r w:rsidRPr="00C23A20">
        <w:rPr>
          <w:rFonts w:ascii="Times New Roman" w:hAnsi="Times New Roman" w:cs="Times New Roman"/>
          <w:sz w:val="20"/>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w:t>
      </w:r>
      <w:proofErr w:type="gramStart"/>
      <w:r w:rsidRPr="00C23A20">
        <w:rPr>
          <w:rFonts w:ascii="Times New Roman" w:hAnsi="Times New Roman" w:cs="Times New Roman"/>
          <w:sz w:val="20"/>
        </w:rPr>
        <w:t>itself</w:t>
      </w:r>
      <w:proofErr w:type="gramEnd"/>
      <w:r w:rsidRPr="00C23A20">
        <w:rPr>
          <w:rFonts w:ascii="Times New Roman" w:hAnsi="Times New Roman" w:cs="Times New Roman"/>
          <w:sz w:val="20"/>
        </w:rPr>
        <w:t xml:space="preserve">, because it is pain, but because </w:t>
      </w:r>
      <w:r w:rsidRPr="00C23A20">
        <w:rPr>
          <w:rFonts w:ascii="Times New Roman" w:hAnsi="Times New Roman" w:cs="Times New Roman"/>
          <w:sz w:val="20"/>
        </w:rPr>
        <w:lastRenderedPageBreak/>
        <w:t xml:space="preserve">occasionally circumstances occur in which toil and pain can procure him some great pleasure. </w:t>
      </w:r>
    </w:p>
    <w:p w:rsidR="008804D5" w:rsidRDefault="008804D5" w:rsidP="008804D5">
      <w:pPr>
        <w:jc w:val="both"/>
        <w:rPr>
          <w:rFonts w:ascii="Times New Roman" w:hAnsi="Times New Roman" w:cs="Times New Roman"/>
          <w:sz w:val="20"/>
        </w:rPr>
      </w:pPr>
      <w:r w:rsidRPr="00C23A20">
        <w:rPr>
          <w:rFonts w:ascii="Times New Roman" w:hAnsi="Times New Roman" w:cs="Times New Roman"/>
          <w:sz w:val="20"/>
        </w:rPr>
        <w:t xml:space="preserve">To take a trivial example, which of us ever undertakes laborious physical exercise, except to obtain some advantage from it? But who has any right to find fault with a man who chooses to enjoy a pleasure that has no annoying </w:t>
      </w:r>
      <w:proofErr w:type="gramStart"/>
      <w:r w:rsidRPr="00C23A20">
        <w:rPr>
          <w:rFonts w:ascii="Times New Roman" w:hAnsi="Times New Roman" w:cs="Times New Roman"/>
          <w:sz w:val="20"/>
        </w:rPr>
        <w:t>consequences,</w:t>
      </w:r>
      <w:proofErr w:type="gramEnd"/>
      <w:r w:rsidRPr="00C23A20">
        <w:rPr>
          <w:rFonts w:ascii="Times New Roman" w:hAnsi="Times New Roman" w:cs="Times New Roman"/>
          <w:sz w:val="20"/>
        </w:rPr>
        <w:t xml:space="preserve">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w:t>
      </w:r>
    </w:p>
    <w:p w:rsidR="008804D5" w:rsidRDefault="008804D5" w:rsidP="008804D5">
      <w:pPr>
        <w:jc w:val="both"/>
        <w:rPr>
          <w:rFonts w:ascii="Times New Roman" w:hAnsi="Times New Roman" w:cs="Times New Roman"/>
          <w:sz w:val="20"/>
        </w:rPr>
      </w:pPr>
      <w:r w:rsidRPr="00C23A20">
        <w:rPr>
          <w:rFonts w:ascii="Times New Roman" w:hAnsi="Times New Roman" w:cs="Times New Roman"/>
          <w:sz w:val="20"/>
        </w:rPr>
        <w:t xml:space="preserve">In a free hour, when our power of choice is </w:t>
      </w:r>
      <w:proofErr w:type="spellStart"/>
      <w:r w:rsidRPr="00C23A20">
        <w:rPr>
          <w:rFonts w:ascii="Times New Roman" w:hAnsi="Times New Roman" w:cs="Times New Roman"/>
          <w:sz w:val="20"/>
        </w:rPr>
        <w:t>untrammelled</w:t>
      </w:r>
      <w:proofErr w:type="spellEnd"/>
      <w:r w:rsidRPr="00C23A20">
        <w:rPr>
          <w:rFonts w:ascii="Times New Roman" w:hAnsi="Times New Roman" w:cs="Times New Roman"/>
          <w:sz w:val="20"/>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 But I must explain to you how all this mistaken idea of denouncing pleasure and praising pain was born and I will give you a complete account of the system, and expound the actual teachings of the great explorer of the truth, the master-builder of human happiness. </w:t>
      </w:r>
    </w:p>
    <w:p w:rsidR="008804D5" w:rsidRDefault="008804D5" w:rsidP="008804D5">
      <w:pPr>
        <w:jc w:val="both"/>
        <w:rPr>
          <w:rFonts w:ascii="Times New Roman" w:hAnsi="Times New Roman" w:cs="Times New Roman"/>
          <w:sz w:val="20"/>
        </w:rPr>
      </w:pPr>
      <w:r w:rsidRPr="00C23A20">
        <w:rPr>
          <w:rFonts w:ascii="Times New Roman" w:hAnsi="Times New Roman" w:cs="Times New Roman"/>
          <w:sz w:val="20"/>
        </w:rPr>
        <w:t xml:space="preserve">No one rejects, dislikes, or avoids pleasure itself, because it is pleasure, but because those who do not know how to pursue pleasure rationally encounter consequences that are extremely painful. Nor again is there anyone who loves or pursues or desires to obtain pain of </w:t>
      </w:r>
      <w:proofErr w:type="gramStart"/>
      <w:r w:rsidRPr="00C23A20">
        <w:rPr>
          <w:rFonts w:ascii="Times New Roman" w:hAnsi="Times New Roman" w:cs="Times New Roman"/>
          <w:sz w:val="20"/>
        </w:rPr>
        <w:t>itself</w:t>
      </w:r>
      <w:proofErr w:type="gramEnd"/>
      <w:r w:rsidRPr="00C23A20">
        <w:rPr>
          <w:rFonts w:ascii="Times New Roman" w:hAnsi="Times New Roman" w:cs="Times New Roman"/>
          <w:sz w:val="20"/>
        </w:rPr>
        <w:t xml:space="preserve">,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t>
      </w:r>
      <w:r w:rsidRPr="00C23A20">
        <w:rPr>
          <w:rFonts w:ascii="Times New Roman" w:hAnsi="Times New Roman" w:cs="Times New Roman"/>
          <w:sz w:val="20"/>
        </w:rPr>
        <w:lastRenderedPageBreak/>
        <w:t xml:space="preserve">who chooses to enjoy a pleasure that has no annoying </w:t>
      </w:r>
      <w:proofErr w:type="gramStart"/>
      <w:r w:rsidRPr="00C23A20">
        <w:rPr>
          <w:rFonts w:ascii="Times New Roman" w:hAnsi="Times New Roman" w:cs="Times New Roman"/>
          <w:sz w:val="20"/>
        </w:rPr>
        <w:t>consequences,</w:t>
      </w:r>
      <w:proofErr w:type="gramEnd"/>
      <w:r w:rsidRPr="00C23A20">
        <w:rPr>
          <w:rFonts w:ascii="Times New Roman" w:hAnsi="Times New Roman" w:cs="Times New Roman"/>
          <w:sz w:val="20"/>
        </w:rPr>
        <w:t xml:space="preserve"> or one who avoids a pain that produces no resultant pleasure? </w:t>
      </w:r>
    </w:p>
    <w:p w:rsidR="008804D5" w:rsidRDefault="008804D5" w:rsidP="008804D5">
      <w:pPr>
        <w:jc w:val="both"/>
        <w:rPr>
          <w:rFonts w:ascii="Times New Roman" w:hAnsi="Times New Roman" w:cs="Times New Roman"/>
          <w:sz w:val="20"/>
        </w:rPr>
      </w:pPr>
      <w:r w:rsidRPr="00C23A20">
        <w:rPr>
          <w:rFonts w:ascii="Times New Roman" w:hAnsi="Times New Roman" w:cs="Times New Roman"/>
          <w:sz w:val="20"/>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w:t>
      </w:r>
    </w:p>
    <w:p w:rsidR="008804D5" w:rsidRDefault="008804D5" w:rsidP="008804D5">
      <w:pPr>
        <w:jc w:val="both"/>
        <w:rPr>
          <w:rFonts w:ascii="Times New Roman" w:hAnsi="Times New Roman" w:cs="Times New Roman"/>
          <w:sz w:val="20"/>
        </w:rPr>
      </w:pPr>
      <w:r w:rsidRPr="00C23A20">
        <w:rPr>
          <w:rFonts w:ascii="Times New Roman" w:hAnsi="Times New Roman" w:cs="Times New Roman"/>
          <w:sz w:val="20"/>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w:t>
      </w:r>
      <w:proofErr w:type="gramStart"/>
      <w:r w:rsidRPr="00C23A20">
        <w:rPr>
          <w:rFonts w:ascii="Times New Roman" w:hAnsi="Times New Roman" w:cs="Times New Roman"/>
          <w:sz w:val="20"/>
        </w:rPr>
        <w:t>itself</w:t>
      </w:r>
      <w:proofErr w:type="gramEnd"/>
      <w:r w:rsidRPr="00C23A20">
        <w:rPr>
          <w:rFonts w:ascii="Times New Roman" w:hAnsi="Times New Roman" w:cs="Times New Roman"/>
          <w:sz w:val="20"/>
        </w:rPr>
        <w:t xml:space="preserve">, because it is pain, but because occasionally circumstances occur in which toil and pain can procure him some great pleasure. </w:t>
      </w:r>
    </w:p>
    <w:p w:rsidR="008804D5" w:rsidRDefault="008804D5" w:rsidP="008804D5">
      <w:pPr>
        <w:jc w:val="both"/>
        <w:rPr>
          <w:rFonts w:ascii="Times New Roman" w:hAnsi="Times New Roman" w:cs="Times New Roman"/>
          <w:sz w:val="20"/>
        </w:rPr>
      </w:pPr>
      <w:r w:rsidRPr="00C23A20">
        <w:rPr>
          <w:rFonts w:ascii="Times New Roman" w:hAnsi="Times New Roman" w:cs="Times New Roman"/>
          <w:sz w:val="20"/>
        </w:rPr>
        <w:t xml:space="preserve">To take a trivial example, which of us ever undertakes laborious physical exercise, except to obtain some advantage from it? But who has any right to find fault with a man who chooses to enjoy a pleasure that has no annoying </w:t>
      </w:r>
      <w:proofErr w:type="gramStart"/>
      <w:r w:rsidRPr="00C23A20">
        <w:rPr>
          <w:rFonts w:ascii="Times New Roman" w:hAnsi="Times New Roman" w:cs="Times New Roman"/>
          <w:sz w:val="20"/>
        </w:rPr>
        <w:t>consequences,</w:t>
      </w:r>
      <w:proofErr w:type="gramEnd"/>
      <w:r w:rsidRPr="00C23A20">
        <w:rPr>
          <w:rFonts w:ascii="Times New Roman" w:hAnsi="Times New Roman" w:cs="Times New Roman"/>
          <w:sz w:val="20"/>
        </w:rPr>
        <w:t xml:space="preserve">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w:t>
      </w:r>
    </w:p>
    <w:p w:rsidR="008804D5" w:rsidRDefault="008804D5" w:rsidP="008804D5">
      <w:pPr>
        <w:jc w:val="both"/>
        <w:rPr>
          <w:rFonts w:ascii="Times New Roman" w:hAnsi="Times New Roman" w:cs="Times New Roman"/>
          <w:sz w:val="20"/>
        </w:rPr>
      </w:pPr>
      <w:r w:rsidRPr="00C23A20">
        <w:rPr>
          <w:rFonts w:ascii="Times New Roman" w:hAnsi="Times New Roman" w:cs="Times New Roman"/>
          <w:sz w:val="20"/>
        </w:rPr>
        <w:t xml:space="preserve">In a free hour, when our power of choice is </w:t>
      </w:r>
      <w:proofErr w:type="spellStart"/>
      <w:r w:rsidRPr="00C23A20">
        <w:rPr>
          <w:rFonts w:ascii="Times New Roman" w:hAnsi="Times New Roman" w:cs="Times New Roman"/>
          <w:sz w:val="20"/>
        </w:rPr>
        <w:t>untrammelled</w:t>
      </w:r>
      <w:proofErr w:type="spellEnd"/>
      <w:r w:rsidRPr="00C23A20">
        <w:rPr>
          <w:rFonts w:ascii="Times New Roman" w:hAnsi="Times New Roman" w:cs="Times New Roman"/>
          <w:sz w:val="20"/>
        </w:rPr>
        <w:t xml:space="preserve"> and when nothing prevents our being able to do what we like best, every pleasure is to be </w:t>
      </w:r>
      <w:r w:rsidRPr="00C23A20">
        <w:rPr>
          <w:rFonts w:ascii="Times New Roman" w:hAnsi="Times New Roman" w:cs="Times New Roman"/>
          <w:sz w:val="20"/>
        </w:rPr>
        <w:lastRenderedPageBreak/>
        <w:t xml:space="preserve">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 But I must explain to you how all this mistaken idea of denouncing pleasure and praising pain was born and I will give you a complete account of the system, and expound the actual teachings of the great explorer of the truth, the master-builder of human happiness. </w:t>
      </w:r>
    </w:p>
    <w:p w:rsidR="008804D5" w:rsidRDefault="008804D5" w:rsidP="008804D5">
      <w:pPr>
        <w:jc w:val="both"/>
        <w:rPr>
          <w:rFonts w:ascii="Times New Roman" w:hAnsi="Times New Roman" w:cs="Times New Roman"/>
          <w:sz w:val="20"/>
        </w:rPr>
      </w:pPr>
      <w:r w:rsidRPr="00C23A20">
        <w:rPr>
          <w:rFonts w:ascii="Times New Roman" w:hAnsi="Times New Roman" w:cs="Times New Roman"/>
          <w:sz w:val="20"/>
        </w:rPr>
        <w:t xml:space="preserve">No one rejects, dislikes, or avoids pleasure itself, because it is pleasure, but because those who do not know how to pursue pleasure rationally encounter consequences that are extremely painful. Nor again is there anyone who loves or pursues or desires to obtain pain of </w:t>
      </w:r>
      <w:proofErr w:type="gramStart"/>
      <w:r w:rsidRPr="00C23A20">
        <w:rPr>
          <w:rFonts w:ascii="Times New Roman" w:hAnsi="Times New Roman" w:cs="Times New Roman"/>
          <w:sz w:val="20"/>
        </w:rPr>
        <w:t>itself</w:t>
      </w:r>
      <w:proofErr w:type="gramEnd"/>
      <w:r w:rsidRPr="00C23A20">
        <w:rPr>
          <w:rFonts w:ascii="Times New Roman" w:hAnsi="Times New Roman" w:cs="Times New Roman"/>
          <w:sz w:val="20"/>
        </w:rPr>
        <w:t xml:space="preserve">,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w:t>
      </w:r>
      <w:proofErr w:type="gramStart"/>
      <w:r w:rsidRPr="00C23A20">
        <w:rPr>
          <w:rFonts w:ascii="Times New Roman" w:hAnsi="Times New Roman" w:cs="Times New Roman"/>
          <w:sz w:val="20"/>
        </w:rPr>
        <w:t>consequences,</w:t>
      </w:r>
      <w:proofErr w:type="gramEnd"/>
      <w:r w:rsidRPr="00C23A20">
        <w:rPr>
          <w:rFonts w:ascii="Times New Roman" w:hAnsi="Times New Roman" w:cs="Times New Roman"/>
          <w:sz w:val="20"/>
        </w:rPr>
        <w:t xml:space="preserve"> or one who avoids a pain that produces no resultant pleasure? </w:t>
      </w:r>
    </w:p>
    <w:p w:rsidR="008804D5" w:rsidRDefault="008804D5" w:rsidP="008804D5">
      <w:pPr>
        <w:jc w:val="both"/>
        <w:rPr>
          <w:rFonts w:ascii="Times New Roman" w:hAnsi="Times New Roman" w:cs="Times New Roman"/>
          <w:sz w:val="20"/>
        </w:rPr>
      </w:pPr>
      <w:r w:rsidRPr="00C23A20">
        <w:rPr>
          <w:rFonts w:ascii="Times New Roman" w:hAnsi="Times New Roman" w:cs="Times New Roman"/>
          <w:sz w:val="20"/>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w:t>
      </w:r>
    </w:p>
    <w:p w:rsidR="008804D5" w:rsidRPr="00C23A20" w:rsidRDefault="00F23314" w:rsidP="00F23314">
      <w:pPr>
        <w:pStyle w:val="berschrift1"/>
      </w:pPr>
      <w:r>
        <w:t>Next Section</w:t>
      </w:r>
    </w:p>
    <w:p w:rsidR="008804D5" w:rsidRDefault="008804D5" w:rsidP="008804D5">
      <w:pPr>
        <w:jc w:val="both"/>
        <w:rPr>
          <w:rFonts w:ascii="Times New Roman" w:hAnsi="Times New Roman" w:cs="Times New Roman"/>
          <w:sz w:val="20"/>
        </w:rPr>
      </w:pPr>
      <w:r w:rsidRPr="00C23A20">
        <w:rPr>
          <w:rFonts w:ascii="Times New Roman" w:hAnsi="Times New Roman" w:cs="Times New Roman"/>
          <w:sz w:val="20"/>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w:t>
      </w:r>
      <w:r w:rsidRPr="00C23A20">
        <w:rPr>
          <w:rFonts w:ascii="Times New Roman" w:hAnsi="Times New Roman" w:cs="Times New Roman"/>
          <w:sz w:val="20"/>
        </w:rPr>
        <w:lastRenderedPageBreak/>
        <w:t xml:space="preserve">because it is pleasure, but because those who do not know how to pursue pleasure rationally encounter consequences that are extremely painful. Nor again is there anyone who loves or pursues or desires to obtain pain of </w:t>
      </w:r>
      <w:proofErr w:type="gramStart"/>
      <w:r w:rsidRPr="00C23A20">
        <w:rPr>
          <w:rFonts w:ascii="Times New Roman" w:hAnsi="Times New Roman" w:cs="Times New Roman"/>
          <w:sz w:val="20"/>
        </w:rPr>
        <w:t>itself</w:t>
      </w:r>
      <w:proofErr w:type="gramEnd"/>
      <w:r w:rsidRPr="00C23A20">
        <w:rPr>
          <w:rFonts w:ascii="Times New Roman" w:hAnsi="Times New Roman" w:cs="Times New Roman"/>
          <w:sz w:val="20"/>
        </w:rPr>
        <w:t xml:space="preserve">, because it is pain, but because occasionally circumstances occur in which toil and pain can procure him some great pleasure. </w:t>
      </w:r>
    </w:p>
    <w:p w:rsidR="008804D5" w:rsidRDefault="008804D5" w:rsidP="008804D5">
      <w:pPr>
        <w:jc w:val="both"/>
        <w:rPr>
          <w:rFonts w:ascii="Times New Roman" w:hAnsi="Times New Roman" w:cs="Times New Roman"/>
          <w:sz w:val="20"/>
        </w:rPr>
      </w:pPr>
      <w:r w:rsidRPr="00C23A20">
        <w:rPr>
          <w:rFonts w:ascii="Times New Roman" w:hAnsi="Times New Roman" w:cs="Times New Roman"/>
          <w:sz w:val="20"/>
        </w:rPr>
        <w:t xml:space="preserve">To take a trivial example, which of us ever undertakes laborious physical exercise, except to obtain some advantage from it? But who has any right to find fault with a man who chooses to enjoy a pleasure that has no annoying </w:t>
      </w:r>
      <w:proofErr w:type="gramStart"/>
      <w:r w:rsidRPr="00C23A20">
        <w:rPr>
          <w:rFonts w:ascii="Times New Roman" w:hAnsi="Times New Roman" w:cs="Times New Roman"/>
          <w:sz w:val="20"/>
        </w:rPr>
        <w:t>consequences,</w:t>
      </w:r>
      <w:proofErr w:type="gramEnd"/>
      <w:r w:rsidRPr="00C23A20">
        <w:rPr>
          <w:rFonts w:ascii="Times New Roman" w:hAnsi="Times New Roman" w:cs="Times New Roman"/>
          <w:sz w:val="20"/>
        </w:rPr>
        <w:t xml:space="preserve">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w:t>
      </w:r>
    </w:p>
    <w:p w:rsidR="008804D5" w:rsidRDefault="008804D5" w:rsidP="008804D5">
      <w:pPr>
        <w:jc w:val="both"/>
        <w:rPr>
          <w:rFonts w:ascii="Times New Roman" w:hAnsi="Times New Roman" w:cs="Times New Roman"/>
          <w:sz w:val="20"/>
        </w:rPr>
      </w:pPr>
      <w:r w:rsidRPr="00C23A20">
        <w:rPr>
          <w:rFonts w:ascii="Times New Roman" w:hAnsi="Times New Roman" w:cs="Times New Roman"/>
          <w:sz w:val="20"/>
        </w:rPr>
        <w:t xml:space="preserve">In a free hour, when our power of choice is </w:t>
      </w:r>
      <w:proofErr w:type="spellStart"/>
      <w:r w:rsidRPr="00C23A20">
        <w:rPr>
          <w:rFonts w:ascii="Times New Roman" w:hAnsi="Times New Roman" w:cs="Times New Roman"/>
          <w:sz w:val="20"/>
        </w:rPr>
        <w:t>untrammelled</w:t>
      </w:r>
      <w:proofErr w:type="spellEnd"/>
      <w:r w:rsidRPr="00C23A20">
        <w:rPr>
          <w:rFonts w:ascii="Times New Roman" w:hAnsi="Times New Roman" w:cs="Times New Roman"/>
          <w:sz w:val="20"/>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 But I must explain to you how all this mistaken idea of denouncing pleasure and praising pain was born and I will give you a complete account of the system, and expound the actual teachings of the great explorer of the truth, the master-builder of human happiness. </w:t>
      </w:r>
    </w:p>
    <w:p w:rsidR="00F23314" w:rsidRDefault="00F23314" w:rsidP="00F23314">
      <w:pPr>
        <w:pStyle w:val="berschrift1"/>
      </w:pPr>
      <w:r>
        <w:t>Last Section</w:t>
      </w:r>
    </w:p>
    <w:p w:rsidR="008804D5" w:rsidRDefault="008804D5" w:rsidP="008804D5">
      <w:pPr>
        <w:jc w:val="both"/>
        <w:rPr>
          <w:rFonts w:ascii="Times New Roman" w:hAnsi="Times New Roman" w:cs="Times New Roman"/>
          <w:sz w:val="20"/>
        </w:rPr>
      </w:pPr>
      <w:r w:rsidRPr="00C23A20">
        <w:rPr>
          <w:rFonts w:ascii="Times New Roman" w:hAnsi="Times New Roman" w:cs="Times New Roman"/>
          <w:sz w:val="20"/>
        </w:rPr>
        <w:t xml:space="preserve">No one rejects, dislikes, or avoids pleasure itself, because it is pleasure, but because those who do not know how to pursue pleasure rationally encounter consequences that are extremely painful. Nor again is </w:t>
      </w:r>
      <w:r w:rsidRPr="00C23A20">
        <w:rPr>
          <w:rFonts w:ascii="Times New Roman" w:hAnsi="Times New Roman" w:cs="Times New Roman"/>
          <w:sz w:val="20"/>
        </w:rPr>
        <w:lastRenderedPageBreak/>
        <w:t xml:space="preserve">there anyone who loves or pursues or desires to obtain pain of </w:t>
      </w:r>
      <w:proofErr w:type="gramStart"/>
      <w:r w:rsidRPr="00C23A20">
        <w:rPr>
          <w:rFonts w:ascii="Times New Roman" w:hAnsi="Times New Roman" w:cs="Times New Roman"/>
          <w:sz w:val="20"/>
        </w:rPr>
        <w:t>itself</w:t>
      </w:r>
      <w:proofErr w:type="gramEnd"/>
      <w:r w:rsidRPr="00C23A20">
        <w:rPr>
          <w:rFonts w:ascii="Times New Roman" w:hAnsi="Times New Roman" w:cs="Times New Roman"/>
          <w:sz w:val="20"/>
        </w:rPr>
        <w:t xml:space="preserve">,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w:t>
      </w:r>
      <w:proofErr w:type="gramStart"/>
      <w:r w:rsidRPr="00C23A20">
        <w:rPr>
          <w:rFonts w:ascii="Times New Roman" w:hAnsi="Times New Roman" w:cs="Times New Roman"/>
          <w:sz w:val="20"/>
        </w:rPr>
        <w:t>consequences,</w:t>
      </w:r>
      <w:proofErr w:type="gramEnd"/>
      <w:r w:rsidRPr="00C23A20">
        <w:rPr>
          <w:rFonts w:ascii="Times New Roman" w:hAnsi="Times New Roman" w:cs="Times New Roman"/>
          <w:sz w:val="20"/>
        </w:rPr>
        <w:t xml:space="preserve"> or one who avoids a pain that produces no resultant pleasure? </w:t>
      </w:r>
    </w:p>
    <w:p w:rsidR="008804D5" w:rsidRDefault="008804D5" w:rsidP="008804D5">
      <w:pPr>
        <w:jc w:val="both"/>
        <w:rPr>
          <w:rFonts w:ascii="Times New Roman" w:hAnsi="Times New Roman" w:cs="Times New Roman"/>
          <w:sz w:val="20"/>
        </w:rPr>
      </w:pPr>
      <w:r w:rsidRPr="00C23A20">
        <w:rPr>
          <w:rFonts w:ascii="Times New Roman" w:hAnsi="Times New Roman" w:cs="Times New Roman"/>
          <w:sz w:val="20"/>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w:t>
      </w:r>
    </w:p>
    <w:p w:rsidR="008804D5" w:rsidRPr="00C23A20" w:rsidRDefault="008804D5" w:rsidP="008804D5">
      <w:pPr>
        <w:jc w:val="both"/>
        <w:rPr>
          <w:rFonts w:ascii="Times New Roman" w:hAnsi="Times New Roman" w:cs="Times New Roman"/>
          <w:sz w:val="20"/>
        </w:rPr>
      </w:pPr>
    </w:p>
    <w:p w:rsidR="008804D5" w:rsidRDefault="008804D5" w:rsidP="008804D5">
      <w:pPr>
        <w:jc w:val="both"/>
        <w:rPr>
          <w:rFonts w:ascii="Times New Roman" w:hAnsi="Times New Roman" w:cs="Times New Roman"/>
          <w:sz w:val="20"/>
        </w:rPr>
      </w:pPr>
      <w:r w:rsidRPr="00C23A20">
        <w:rPr>
          <w:rFonts w:ascii="Times New Roman" w:hAnsi="Times New Roman" w:cs="Times New Roman"/>
          <w:sz w:val="20"/>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w:t>
      </w:r>
      <w:proofErr w:type="gramStart"/>
      <w:r w:rsidRPr="00C23A20">
        <w:rPr>
          <w:rFonts w:ascii="Times New Roman" w:hAnsi="Times New Roman" w:cs="Times New Roman"/>
          <w:sz w:val="20"/>
        </w:rPr>
        <w:t>itself</w:t>
      </w:r>
      <w:proofErr w:type="gramEnd"/>
      <w:r w:rsidRPr="00C23A20">
        <w:rPr>
          <w:rFonts w:ascii="Times New Roman" w:hAnsi="Times New Roman" w:cs="Times New Roman"/>
          <w:sz w:val="20"/>
        </w:rPr>
        <w:t xml:space="preserve">, because it is pain, but because occasionally circumstances occur in which toil and pain can procure him some great pleasure. </w:t>
      </w:r>
    </w:p>
    <w:p w:rsidR="00F23314" w:rsidRDefault="00F23314" w:rsidP="008804D5">
      <w:pPr>
        <w:jc w:val="both"/>
        <w:rPr>
          <w:rFonts w:ascii="Times New Roman" w:hAnsi="Times New Roman" w:cs="Times New Roman"/>
          <w:sz w:val="20"/>
        </w:rPr>
      </w:pPr>
      <w:r>
        <w:rPr>
          <w:rFonts w:ascii="Times New Roman" w:hAnsi="Times New Roman" w:cs="Times New Roman"/>
          <w:sz w:val="20"/>
        </w:rPr>
        <w:t>Conclusion</w:t>
      </w:r>
    </w:p>
    <w:p w:rsidR="008804D5" w:rsidRDefault="008804D5" w:rsidP="008804D5">
      <w:pPr>
        <w:jc w:val="both"/>
        <w:rPr>
          <w:rFonts w:ascii="Times New Roman" w:hAnsi="Times New Roman" w:cs="Times New Roman"/>
          <w:sz w:val="20"/>
        </w:rPr>
      </w:pPr>
      <w:r w:rsidRPr="00C23A20">
        <w:rPr>
          <w:rFonts w:ascii="Times New Roman" w:hAnsi="Times New Roman" w:cs="Times New Roman"/>
          <w:sz w:val="20"/>
        </w:rPr>
        <w:t xml:space="preserve">To take a trivial example, which of us ever undertakes laborious physical exercise, except to obtain some advantage from it? But who has any right to find fault with a man who chooses to enjoy a pleasure that has no annoying </w:t>
      </w:r>
      <w:proofErr w:type="gramStart"/>
      <w:r w:rsidRPr="00C23A20">
        <w:rPr>
          <w:rFonts w:ascii="Times New Roman" w:hAnsi="Times New Roman" w:cs="Times New Roman"/>
          <w:sz w:val="20"/>
        </w:rPr>
        <w:t>consequences,</w:t>
      </w:r>
      <w:proofErr w:type="gramEnd"/>
      <w:r w:rsidRPr="00C23A20">
        <w:rPr>
          <w:rFonts w:ascii="Times New Roman" w:hAnsi="Times New Roman" w:cs="Times New Roman"/>
          <w:sz w:val="20"/>
        </w:rPr>
        <w:t xml:space="preserve"> or one who avoids a pain that produces no resultant pleasure? On the other hand, we denounce with righteous indignation and dislike men who are so beguiled and demoralized by </w:t>
      </w:r>
      <w:r w:rsidRPr="00C23A20">
        <w:rPr>
          <w:rFonts w:ascii="Times New Roman" w:hAnsi="Times New Roman" w:cs="Times New Roman"/>
          <w:sz w:val="20"/>
        </w:rPr>
        <w:lastRenderedPageBreak/>
        <w:t xml:space="preserve">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w:t>
      </w:r>
    </w:p>
    <w:p w:rsidR="00271D98" w:rsidRDefault="008804D5" w:rsidP="00C23A20">
      <w:pPr>
        <w:jc w:val="both"/>
        <w:rPr>
          <w:ins w:id="4" w:author="Entwicklung" w:date="2010-09-08T13:45:00Z"/>
          <w:rFonts w:ascii="Times New Roman" w:hAnsi="Times New Roman" w:cs="Times New Roman"/>
          <w:sz w:val="20"/>
        </w:rPr>
      </w:pPr>
      <w:r w:rsidRPr="00C23A20">
        <w:rPr>
          <w:rFonts w:ascii="Times New Roman" w:hAnsi="Times New Roman" w:cs="Times New Roman"/>
          <w:sz w:val="20"/>
        </w:rPr>
        <w:t xml:space="preserve">In a free hour, when our power of choice is </w:t>
      </w:r>
      <w:proofErr w:type="spellStart"/>
      <w:r w:rsidRPr="00C23A20">
        <w:rPr>
          <w:rFonts w:ascii="Times New Roman" w:hAnsi="Times New Roman" w:cs="Times New Roman"/>
          <w:sz w:val="20"/>
        </w:rPr>
        <w:t>untrammelled</w:t>
      </w:r>
      <w:proofErr w:type="spellEnd"/>
      <w:r w:rsidRPr="00C23A20">
        <w:rPr>
          <w:rFonts w:ascii="Times New Roman" w:hAnsi="Times New Roman" w:cs="Times New Roman"/>
          <w:sz w:val="20"/>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 But I must explain to you how all this mistaken idea of denouncing pleasure and praising pain was born and I will give you a complete account of the system, and expound the actual teachings of the great explorer of the truth, the master-builder of human happiness. </w:t>
      </w:r>
    </w:p>
    <w:p w:rsidR="008804D5" w:rsidRPr="00C23A20" w:rsidRDefault="008A7892" w:rsidP="00C23A20">
      <w:pPr>
        <w:jc w:val="both"/>
        <w:rPr>
          <w:rFonts w:ascii="Times New Roman" w:hAnsi="Times New Roman" w:cs="Times New Roman"/>
          <w:sz w:val="20"/>
        </w:rPr>
      </w:pPr>
      <w:del w:id="5" w:author="Entwicklung" w:date="2010-09-08T13:45:00Z">
        <w:r w:rsidDel="00271D98">
          <w:sym w:font="Wingdings" w:char="F04A"/>
        </w:r>
      </w:del>
    </w:p>
    <w:sectPr w:rsidR="008804D5" w:rsidRPr="00C23A20" w:rsidSect="002D5792">
      <w:type w:val="continuous"/>
      <w:pgSz w:w="11906" w:h="16838"/>
      <w:pgMar w:top="2268" w:right="1418" w:bottom="2268" w:left="1418" w:header="1843" w:footer="709" w:gutter="0"/>
      <w:cols w:num="2" w:space="286"/>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Entwicklung" w:date="2010-09-08T13:32:00Z" w:initials="E">
    <w:p w:rsidR="00E07722" w:rsidRDefault="00E07722">
      <w:pPr>
        <w:pStyle w:val="Kommentartext"/>
      </w:pPr>
      <w:r>
        <w:rPr>
          <w:rStyle w:val="Kommentarzeichen"/>
        </w:rPr>
        <w:annotationRef/>
      </w:r>
      <w:r>
        <w:t>Comment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04D5" w:rsidRDefault="008804D5" w:rsidP="00C23A20">
      <w:pPr>
        <w:spacing w:after="0" w:line="240" w:lineRule="auto"/>
      </w:pPr>
      <w:r>
        <w:separator/>
      </w:r>
    </w:p>
  </w:endnote>
  <w:endnote w:type="continuationSeparator" w:id="0">
    <w:p w:rsidR="008804D5" w:rsidRDefault="008804D5" w:rsidP="00C23A20">
      <w:pPr>
        <w:spacing w:after="0" w:line="240" w:lineRule="auto"/>
      </w:pPr>
      <w:r>
        <w:continuationSeparator/>
      </w:r>
    </w:p>
  </w:endnote>
  <w:endnote w:id="1">
    <w:p w:rsidR="00E62035" w:rsidRPr="00E62035" w:rsidRDefault="00E62035">
      <w:pPr>
        <w:pStyle w:val="Endnotentext"/>
        <w:rPr>
          <w:lang w:val="de-DE"/>
        </w:rPr>
      </w:pPr>
      <w:r>
        <w:rPr>
          <w:rStyle w:val="Endnotenzeichen"/>
        </w:rPr>
        <w:endnoteRef/>
      </w:r>
      <w:r>
        <w:t xml:space="preserve"> </w:t>
      </w:r>
      <w:r w:rsidRPr="00E62035">
        <w:t>This is an endnote. If you are missing headers or footers with page numbers: typically such elements are included in the final journal or book and not in the article itself.</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04D5" w:rsidRDefault="008804D5" w:rsidP="00C23A20">
      <w:pPr>
        <w:spacing w:after="0" w:line="240" w:lineRule="auto"/>
      </w:pPr>
      <w:r>
        <w:separator/>
      </w:r>
    </w:p>
  </w:footnote>
  <w:footnote w:type="continuationSeparator" w:id="0">
    <w:p w:rsidR="008804D5" w:rsidRDefault="008804D5" w:rsidP="00C23A20">
      <w:pPr>
        <w:spacing w:after="0" w:line="240" w:lineRule="auto"/>
      </w:pPr>
      <w:r>
        <w:continuationSeparator/>
      </w:r>
    </w:p>
  </w:footnote>
  <w:footnote w:id="1">
    <w:p w:rsidR="00B72EA2" w:rsidRPr="00B72EA2" w:rsidRDefault="00B72EA2">
      <w:pPr>
        <w:pStyle w:val="Funotentext"/>
        <w:rPr>
          <w:lang w:val="de-DE"/>
          <w:rPrChange w:id="1" w:author="Entwicklung" w:date="2010-09-08T13:47:00Z">
            <w:rPr/>
          </w:rPrChange>
        </w:rPr>
      </w:pPr>
      <w:ins w:id="2" w:author="Entwicklung" w:date="2010-09-08T13:47:00Z">
        <w:r>
          <w:rPr>
            <w:rStyle w:val="Funotenzeichen"/>
          </w:rPr>
          <w:footnoteRef/>
        </w:r>
        <w:r>
          <w:t xml:space="preserve"> </w:t>
        </w:r>
        <w:proofErr w:type="spellStart"/>
        <w:r>
          <w:rPr>
            <w:lang w:val="de-DE"/>
          </w:rPr>
          <w:t>This</w:t>
        </w:r>
        <w:proofErr w:type="spellEnd"/>
        <w:r>
          <w:rPr>
            <w:lang w:val="de-DE"/>
          </w:rPr>
          <w:t xml:space="preserve"> </w:t>
        </w:r>
        <w:proofErr w:type="spellStart"/>
        <w:r>
          <w:rPr>
            <w:lang w:val="de-DE"/>
          </w:rPr>
          <w:t>is</w:t>
        </w:r>
        <w:proofErr w:type="spellEnd"/>
        <w:r>
          <w:rPr>
            <w:lang w:val="de-DE"/>
          </w:rPr>
          <w:t xml:space="preserve"> a </w:t>
        </w:r>
        <w:proofErr w:type="spellStart"/>
        <w:r>
          <w:rPr>
            <w:lang w:val="de-DE"/>
          </w:rPr>
          <w:t>footnote</w:t>
        </w:r>
      </w:ins>
      <w:proofErr w:type="spellEnd"/>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04D5" w:rsidRPr="004C1F20" w:rsidRDefault="00DA54FF" w:rsidP="002D5792">
    <w:pPr>
      <w:pStyle w:val="Kopfzeile"/>
      <w:tabs>
        <w:tab w:val="left" w:pos="7829"/>
      </w:tabs>
      <w:jc w:val="center"/>
      <w:rPr>
        <w:i/>
      </w:rPr>
    </w:pPr>
    <w:r w:rsidRPr="00DA54FF">
      <w:rPr>
        <w:i/>
        <w:noProof/>
      </w:rPr>
      <w:pict>
        <v:shapetype id="_x0000_t202" coordsize="21600,21600" o:spt="202" path="m,l,21600r21600,l21600,xe">
          <v:stroke joinstyle="miter"/>
          <v:path gradientshapeok="t" o:connecttype="rect"/>
        </v:shapetype>
        <v:shape id="_x0000_s2049" type="#_x0000_t202" style="position:absolute;left:0;text-align:left;margin-left:431.05pt;margin-top:-27.35pt;width:23.6pt;height:21.3pt;z-index:251660288;mso-position-horizontal-relative:margin;mso-position-vertical-relative:margin;mso-width-relative:margin;mso-height-relative:margin" fillcolor="#f2f2f2 [3052]" stroked="f">
          <v:textbox style="mso-next-textbox:#_x0000_s2049">
            <w:txbxContent>
              <w:p w:rsidR="008804D5" w:rsidRPr="00C23A20" w:rsidRDefault="00DA54FF" w:rsidP="00C23A20">
                <w:pPr>
                  <w:jc w:val="center"/>
                  <w:rPr>
                    <w:lang w:val="de-DE"/>
                  </w:rPr>
                </w:pPr>
                <w:r>
                  <w:rPr>
                    <w:lang w:val="de-DE"/>
                  </w:rPr>
                  <w:fldChar w:fldCharType="begin"/>
                </w:r>
                <w:r w:rsidR="008804D5">
                  <w:rPr>
                    <w:lang w:val="de-DE"/>
                  </w:rPr>
                  <w:instrText xml:space="preserve"> PAGE   \* MERGEFORMAT </w:instrText>
                </w:r>
                <w:r>
                  <w:rPr>
                    <w:lang w:val="de-DE"/>
                  </w:rPr>
                  <w:fldChar w:fldCharType="separate"/>
                </w:r>
                <w:r w:rsidR="00B72EA2">
                  <w:rPr>
                    <w:noProof/>
                    <w:lang w:val="de-DE"/>
                  </w:rPr>
                  <w:t>1</w:t>
                </w:r>
                <w:r>
                  <w:rPr>
                    <w:lang w:val="de-DE"/>
                  </w:rPr>
                  <w:fldChar w:fldCharType="end"/>
                </w:r>
              </w:p>
            </w:txbxContent>
          </v:textbox>
          <w10:wrap anchorx="margin" anchory="margin"/>
        </v:shape>
      </w:pict>
    </w:r>
    <w:fldSimple w:instr=" STYLEREF  Titel  \* MERGEFORMAT ">
      <w:r w:rsidR="00B72EA2" w:rsidRPr="00B72EA2">
        <w:rPr>
          <w:i/>
          <w:noProof/>
        </w:rPr>
        <w:t>This is another Sample Article</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0F6896"/>
    <w:multiLevelType w:val="hybridMultilevel"/>
    <w:tmpl w:val="110ECD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trackRevisions/>
  <w:defaultTabStop w:val="708"/>
  <w:hyphenationZone w:val="425"/>
  <w:characterSpacingControl w:val="doNotCompress"/>
  <w:hdrShapeDefaults>
    <o:shapedefaults v:ext="edit" spidmax="2051">
      <o:colormenu v:ext="edit" fillcolor="none [3052]" strokecolor="none" shadowcolor="none"/>
    </o:shapedefaults>
    <o:shapelayout v:ext="edit">
      <o:idmap v:ext="edit" data="2"/>
    </o:shapelayout>
  </w:hdrShapeDefaults>
  <w:footnotePr>
    <w:footnote w:id="-1"/>
    <w:footnote w:id="0"/>
  </w:footnotePr>
  <w:endnotePr>
    <w:endnote w:id="-1"/>
    <w:endnote w:id="0"/>
  </w:endnotePr>
  <w:compat/>
  <w:rsids>
    <w:rsidRoot w:val="00D63424"/>
    <w:rsid w:val="001B6036"/>
    <w:rsid w:val="00271D98"/>
    <w:rsid w:val="002D5792"/>
    <w:rsid w:val="0039375C"/>
    <w:rsid w:val="00394501"/>
    <w:rsid w:val="00400DED"/>
    <w:rsid w:val="00451CB5"/>
    <w:rsid w:val="004C1F20"/>
    <w:rsid w:val="008804D5"/>
    <w:rsid w:val="008856DD"/>
    <w:rsid w:val="008A7892"/>
    <w:rsid w:val="009E5032"/>
    <w:rsid w:val="009F0660"/>
    <w:rsid w:val="00A26381"/>
    <w:rsid w:val="00B72EA2"/>
    <w:rsid w:val="00C23A20"/>
    <w:rsid w:val="00C37393"/>
    <w:rsid w:val="00D63424"/>
    <w:rsid w:val="00D8584F"/>
    <w:rsid w:val="00DA54FF"/>
    <w:rsid w:val="00E07722"/>
    <w:rsid w:val="00E2298C"/>
    <w:rsid w:val="00E5594A"/>
    <w:rsid w:val="00E62035"/>
    <w:rsid w:val="00F16DE1"/>
    <w:rsid w:val="00F22074"/>
    <w:rsid w:val="00F23314"/>
    <w:rsid w:val="00FE320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1">
      <o:colormenu v:ext="edit" fillcolor="none [3052]" strokecolor="none"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23314"/>
    <w:rPr>
      <w:lang w:val="en-US"/>
    </w:rPr>
  </w:style>
  <w:style w:type="paragraph" w:styleId="berschrift1">
    <w:name w:val="heading 1"/>
    <w:basedOn w:val="Standard"/>
    <w:next w:val="Standard"/>
    <w:link w:val="berschrift1Zchn"/>
    <w:uiPriority w:val="9"/>
    <w:qFormat/>
    <w:rsid w:val="00F23314"/>
    <w:pPr>
      <w:keepNext/>
      <w:keepLines/>
      <w:spacing w:before="480" w:after="0"/>
      <w:outlineLvl w:val="0"/>
    </w:pPr>
    <w:rPr>
      <w:rFonts w:ascii="Times New Roman" w:eastAsiaTheme="majorEastAsia" w:hAnsi="Times New Roman" w:cstheme="majorBidi"/>
      <w:b/>
      <w:bCs/>
      <w:smallCaps/>
      <w:sz w:val="20"/>
      <w:szCs w:val="28"/>
    </w:rPr>
  </w:style>
  <w:style w:type="paragraph" w:styleId="berschrift2">
    <w:name w:val="heading 2"/>
    <w:basedOn w:val="Standard"/>
    <w:next w:val="Standard"/>
    <w:link w:val="berschrift2Zchn"/>
    <w:uiPriority w:val="9"/>
    <w:unhideWhenUsed/>
    <w:qFormat/>
    <w:rsid w:val="00F23314"/>
    <w:pPr>
      <w:keepNext/>
      <w:keepLines/>
      <w:spacing w:before="200" w:after="0"/>
      <w:outlineLvl w:val="1"/>
    </w:pPr>
    <w:rPr>
      <w:rFonts w:ascii="Times New Roman" w:eastAsiaTheme="majorEastAsia" w:hAnsi="Times New Roman" w:cstheme="majorBidi"/>
      <w:b/>
      <w:bCs/>
      <w:sz w:val="20"/>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63424"/>
    <w:pPr>
      <w:spacing w:after="300" w:line="240" w:lineRule="auto"/>
      <w:contextualSpacing/>
      <w:jc w:val="center"/>
    </w:pPr>
    <w:rPr>
      <w:rFonts w:ascii="Times New Roman" w:eastAsiaTheme="majorEastAsia" w:hAnsi="Times New Roman" w:cs="Times New Roman"/>
      <w:spacing w:val="5"/>
      <w:kern w:val="28"/>
      <w:sz w:val="48"/>
      <w:szCs w:val="52"/>
    </w:rPr>
  </w:style>
  <w:style w:type="character" w:customStyle="1" w:styleId="TitelZchn">
    <w:name w:val="Titel Zchn"/>
    <w:basedOn w:val="Absatz-Standardschriftart"/>
    <w:link w:val="Titel"/>
    <w:uiPriority w:val="10"/>
    <w:rsid w:val="00D63424"/>
    <w:rPr>
      <w:rFonts w:ascii="Times New Roman" w:eastAsiaTheme="majorEastAsia" w:hAnsi="Times New Roman" w:cs="Times New Roman"/>
      <w:spacing w:val="5"/>
      <w:kern w:val="28"/>
      <w:sz w:val="48"/>
      <w:szCs w:val="52"/>
    </w:rPr>
  </w:style>
  <w:style w:type="paragraph" w:styleId="KeinLeerraum">
    <w:name w:val="No Spacing"/>
    <w:uiPriority w:val="1"/>
    <w:qFormat/>
    <w:rsid w:val="00D63424"/>
    <w:pPr>
      <w:spacing w:after="0" w:line="240" w:lineRule="auto"/>
    </w:pPr>
  </w:style>
  <w:style w:type="paragraph" w:customStyle="1" w:styleId="Abstract-Head">
    <w:name w:val="Abstract - Head"/>
    <w:basedOn w:val="Standard"/>
    <w:qFormat/>
    <w:rsid w:val="00D63424"/>
    <w:rPr>
      <w:rFonts w:ascii="Times New Roman" w:hAnsi="Times New Roman" w:cs="Times New Roman"/>
      <w:b/>
    </w:rPr>
  </w:style>
  <w:style w:type="paragraph" w:customStyle="1" w:styleId="Abstract">
    <w:name w:val="Abstract"/>
    <w:basedOn w:val="Standard"/>
    <w:qFormat/>
    <w:rsid w:val="00D63424"/>
    <w:pPr>
      <w:pBdr>
        <w:bottom w:val="single" w:sz="4" w:space="1" w:color="auto"/>
      </w:pBdr>
    </w:pPr>
    <w:rPr>
      <w:rFonts w:ascii="Times New Roman" w:hAnsi="Times New Roman" w:cs="Times New Roman"/>
      <w:sz w:val="20"/>
    </w:rPr>
  </w:style>
  <w:style w:type="paragraph" w:customStyle="1" w:styleId="Keywords-Head">
    <w:name w:val="Keywords - Head"/>
    <w:basedOn w:val="Abstract"/>
    <w:qFormat/>
    <w:rsid w:val="00D63424"/>
    <w:rPr>
      <w:b/>
    </w:rPr>
  </w:style>
  <w:style w:type="paragraph" w:customStyle="1" w:styleId="Keywords">
    <w:name w:val="Keywords"/>
    <w:basedOn w:val="Keywords-Head"/>
    <w:qFormat/>
    <w:rsid w:val="00D63424"/>
    <w:rPr>
      <w:b w:val="0"/>
    </w:rPr>
  </w:style>
  <w:style w:type="paragraph" w:customStyle="1" w:styleId="Authors">
    <w:name w:val="Authors"/>
    <w:basedOn w:val="Standard"/>
    <w:qFormat/>
    <w:rsid w:val="00D63424"/>
    <w:pPr>
      <w:jc w:val="center"/>
    </w:pPr>
    <w:rPr>
      <w:rFonts w:ascii="Times New Roman" w:hAnsi="Times New Roman" w:cs="Times New Roman"/>
      <w:sz w:val="20"/>
    </w:rPr>
  </w:style>
  <w:style w:type="paragraph" w:styleId="Kopfzeile">
    <w:name w:val="header"/>
    <w:basedOn w:val="Standard"/>
    <w:link w:val="KopfzeileZchn"/>
    <w:uiPriority w:val="99"/>
    <w:unhideWhenUsed/>
    <w:rsid w:val="00C23A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23A20"/>
    <w:rPr>
      <w:lang w:val="en-US"/>
    </w:rPr>
  </w:style>
  <w:style w:type="paragraph" w:styleId="Fuzeile">
    <w:name w:val="footer"/>
    <w:basedOn w:val="Standard"/>
    <w:link w:val="FuzeileZchn"/>
    <w:uiPriority w:val="99"/>
    <w:semiHidden/>
    <w:unhideWhenUsed/>
    <w:rsid w:val="00C23A20"/>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C23A20"/>
    <w:rPr>
      <w:lang w:val="en-US"/>
    </w:rPr>
  </w:style>
  <w:style w:type="paragraph" w:styleId="Sprechblasentext">
    <w:name w:val="Balloon Text"/>
    <w:basedOn w:val="Standard"/>
    <w:link w:val="SprechblasentextZchn"/>
    <w:uiPriority w:val="99"/>
    <w:semiHidden/>
    <w:unhideWhenUsed/>
    <w:rsid w:val="00C23A2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23A20"/>
    <w:rPr>
      <w:rFonts w:ascii="Tahoma" w:hAnsi="Tahoma" w:cs="Tahoma"/>
      <w:sz w:val="16"/>
      <w:szCs w:val="16"/>
      <w:lang w:val="en-US"/>
    </w:rPr>
  </w:style>
  <w:style w:type="paragraph" w:styleId="Listenabsatz">
    <w:name w:val="List Paragraph"/>
    <w:basedOn w:val="Standard"/>
    <w:uiPriority w:val="34"/>
    <w:qFormat/>
    <w:rsid w:val="00400DED"/>
    <w:pPr>
      <w:ind w:left="720"/>
      <w:contextualSpacing/>
    </w:pPr>
  </w:style>
  <w:style w:type="character" w:styleId="Kommentarzeichen">
    <w:name w:val="annotation reference"/>
    <w:basedOn w:val="Absatz-Standardschriftart"/>
    <w:uiPriority w:val="99"/>
    <w:semiHidden/>
    <w:unhideWhenUsed/>
    <w:rsid w:val="00E07722"/>
    <w:rPr>
      <w:sz w:val="16"/>
      <w:szCs w:val="16"/>
    </w:rPr>
  </w:style>
  <w:style w:type="paragraph" w:styleId="Kommentartext">
    <w:name w:val="annotation text"/>
    <w:basedOn w:val="Standard"/>
    <w:link w:val="KommentartextZchn"/>
    <w:uiPriority w:val="99"/>
    <w:semiHidden/>
    <w:unhideWhenUsed/>
    <w:rsid w:val="00E0772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07722"/>
    <w:rPr>
      <w:sz w:val="20"/>
      <w:szCs w:val="20"/>
      <w:lang w:val="en-US"/>
    </w:rPr>
  </w:style>
  <w:style w:type="paragraph" w:styleId="Kommentarthema">
    <w:name w:val="annotation subject"/>
    <w:basedOn w:val="Kommentartext"/>
    <w:next w:val="Kommentartext"/>
    <w:link w:val="KommentarthemaZchn"/>
    <w:uiPriority w:val="99"/>
    <w:semiHidden/>
    <w:unhideWhenUsed/>
    <w:rsid w:val="00E07722"/>
    <w:rPr>
      <w:b/>
      <w:bCs/>
    </w:rPr>
  </w:style>
  <w:style w:type="character" w:customStyle="1" w:styleId="KommentarthemaZchn">
    <w:name w:val="Kommentarthema Zchn"/>
    <w:basedOn w:val="KommentartextZchn"/>
    <w:link w:val="Kommentarthema"/>
    <w:uiPriority w:val="99"/>
    <w:semiHidden/>
    <w:rsid w:val="00E07722"/>
    <w:rPr>
      <w:b/>
      <w:bCs/>
    </w:rPr>
  </w:style>
  <w:style w:type="character" w:customStyle="1" w:styleId="berschrift1Zchn">
    <w:name w:val="Überschrift 1 Zchn"/>
    <w:basedOn w:val="Absatz-Standardschriftart"/>
    <w:link w:val="berschrift1"/>
    <w:uiPriority w:val="9"/>
    <w:rsid w:val="00F23314"/>
    <w:rPr>
      <w:rFonts w:ascii="Times New Roman" w:eastAsiaTheme="majorEastAsia" w:hAnsi="Times New Roman" w:cstheme="majorBidi"/>
      <w:b/>
      <w:bCs/>
      <w:smallCaps/>
      <w:sz w:val="20"/>
      <w:szCs w:val="28"/>
      <w:lang w:val="en-US"/>
    </w:rPr>
  </w:style>
  <w:style w:type="character" w:customStyle="1" w:styleId="berschrift2Zchn">
    <w:name w:val="Überschrift 2 Zchn"/>
    <w:basedOn w:val="Absatz-Standardschriftart"/>
    <w:link w:val="berschrift2"/>
    <w:uiPriority w:val="9"/>
    <w:rsid w:val="00F23314"/>
    <w:rPr>
      <w:rFonts w:ascii="Times New Roman" w:eastAsiaTheme="majorEastAsia" w:hAnsi="Times New Roman" w:cstheme="majorBidi"/>
      <w:b/>
      <w:bCs/>
      <w:sz w:val="20"/>
      <w:szCs w:val="26"/>
      <w:lang w:val="en-US"/>
    </w:rPr>
  </w:style>
  <w:style w:type="paragraph" w:styleId="Endnotentext">
    <w:name w:val="endnote text"/>
    <w:basedOn w:val="Standard"/>
    <w:link w:val="EndnotentextZchn"/>
    <w:uiPriority w:val="99"/>
    <w:semiHidden/>
    <w:unhideWhenUsed/>
    <w:rsid w:val="00E62035"/>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E62035"/>
    <w:rPr>
      <w:sz w:val="20"/>
      <w:szCs w:val="20"/>
      <w:lang w:val="en-US"/>
    </w:rPr>
  </w:style>
  <w:style w:type="character" w:styleId="Endnotenzeichen">
    <w:name w:val="endnote reference"/>
    <w:basedOn w:val="Absatz-Standardschriftart"/>
    <w:uiPriority w:val="99"/>
    <w:semiHidden/>
    <w:unhideWhenUsed/>
    <w:rsid w:val="00E62035"/>
    <w:rPr>
      <w:vertAlign w:val="superscript"/>
    </w:rPr>
  </w:style>
  <w:style w:type="paragraph" w:styleId="Funotentext">
    <w:name w:val="footnote text"/>
    <w:basedOn w:val="Standard"/>
    <w:link w:val="FunotentextZchn"/>
    <w:uiPriority w:val="99"/>
    <w:semiHidden/>
    <w:unhideWhenUsed/>
    <w:rsid w:val="00B72EA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72EA2"/>
    <w:rPr>
      <w:sz w:val="20"/>
      <w:szCs w:val="20"/>
      <w:lang w:val="en-US"/>
    </w:rPr>
  </w:style>
  <w:style w:type="character" w:styleId="Funotenzeichen">
    <w:name w:val="footnote reference"/>
    <w:basedOn w:val="Absatz-Standardschriftart"/>
    <w:uiPriority w:val="99"/>
    <w:semiHidden/>
    <w:unhideWhenUsed/>
    <w:rsid w:val="00B72EA2"/>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AE852B9-6C69-4E78-9F13-DF8C534D4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2711</Words>
  <Characters>17083</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Entwicklung</dc:creator>
  <cp:lastModifiedBy>Entwicklung</cp:lastModifiedBy>
  <cp:revision>21</cp:revision>
  <dcterms:created xsi:type="dcterms:W3CDTF">2010-09-08T10:39:00Z</dcterms:created>
  <dcterms:modified xsi:type="dcterms:W3CDTF">2010-09-08T11:47:00Z</dcterms:modified>
</cp:coreProperties>
</file>